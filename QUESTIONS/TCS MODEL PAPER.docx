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E16" w:rsidRPr="00012E16" w:rsidRDefault="00012E16" w:rsidP="003B3FA0">
      <w:pPr>
        <w:shd w:val="clear" w:color="auto" w:fill="FFFFFF"/>
        <w:spacing w:after="240" w:line="240" w:lineRule="auto"/>
        <w:rPr>
          <w:rFonts w:ascii="Arial" w:eastAsia="Times New Roman" w:hAnsi="Arial" w:cs="Arial"/>
          <w:b/>
          <w:bCs/>
          <w:sz w:val="48"/>
          <w:szCs w:val="72"/>
          <w:lang w:eastAsia="en-IN" w:bidi="hi-IN"/>
        </w:rPr>
      </w:pPr>
      <w:r>
        <w:rPr>
          <w:rFonts w:ascii="Arial" w:eastAsia="Times New Roman" w:hAnsi="Arial" w:cs="Arial"/>
          <w:b/>
          <w:bCs/>
          <w:sz w:val="48"/>
          <w:szCs w:val="72"/>
          <w:lang w:eastAsia="en-IN" w:bidi="hi-IN"/>
        </w:rPr>
        <w:t>TCS MODEL PAPER</w:t>
      </w:r>
    </w:p>
    <w:p w:rsidR="00012E16" w:rsidRDefault="00012E16" w:rsidP="003B3FA0">
      <w:pPr>
        <w:shd w:val="clear" w:color="auto" w:fill="FFFFFF"/>
        <w:spacing w:after="240" w:line="240" w:lineRule="auto"/>
        <w:rPr>
          <w:rFonts w:ascii="Arial" w:eastAsia="Times New Roman" w:hAnsi="Arial" w:cs="Arial"/>
          <w:b/>
          <w:bCs/>
          <w:sz w:val="17"/>
          <w:lang w:eastAsia="en-IN" w:bidi="hi-IN"/>
        </w:rPr>
      </w:pP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 Excluding stoppages, the speed of a bus is 54 km/hr and including stoppages, it is 45 km/hr. For how many minutes does the bus stop per hour?</w:t>
      </w:r>
    </w:p>
    <w:p w:rsidR="00012E16" w:rsidRPr="00012E16" w:rsidRDefault="00012E16" w:rsidP="003B3FA0">
      <w:pPr>
        <w:numPr>
          <w:ilvl w:val="0"/>
          <w:numId w:val="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9</w:t>
      </w:r>
    </w:p>
    <w:p w:rsidR="00012E16" w:rsidRPr="00012E16" w:rsidRDefault="00012E16" w:rsidP="003B3FA0">
      <w:pPr>
        <w:numPr>
          <w:ilvl w:val="0"/>
          <w:numId w:val="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10</w:t>
      </w:r>
    </w:p>
    <w:p w:rsidR="00012E16" w:rsidRPr="00012E16" w:rsidRDefault="00012E16" w:rsidP="003B3FA0">
      <w:pPr>
        <w:numPr>
          <w:ilvl w:val="0"/>
          <w:numId w:val="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12</w:t>
      </w:r>
    </w:p>
    <w:p w:rsidR="00012E16" w:rsidRPr="00012E16" w:rsidRDefault="00012E16" w:rsidP="003B3FA0">
      <w:pPr>
        <w:numPr>
          <w:ilvl w:val="0"/>
          <w:numId w:val="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Due to stoppages, it covers 9 km less.</w:t>
      </w:r>
      <w:r w:rsidRPr="00012E16">
        <w:rPr>
          <w:rFonts w:ascii="Arial" w:eastAsia="Times New Roman" w:hAnsi="Arial" w:cs="Arial"/>
          <w:sz w:val="17"/>
          <w:szCs w:val="17"/>
          <w:lang w:eastAsia="en-IN" w:bidi="hi-IN"/>
        </w:rPr>
        <w:br/>
        <w:t>Time taken to cover 9 km = 9/54 * 60 = 10 min.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 A jogger running at 9 km/hr </w:t>
      </w:r>
      <w:r w:rsidRPr="00012E16">
        <w:rPr>
          <w:rFonts w:ascii="Arial" w:eastAsia="Times New Roman" w:hAnsi="Arial" w:cs="Arial"/>
          <w:sz w:val="17"/>
          <w:szCs w:val="17"/>
          <w:lang w:eastAsia="en-IN" w:bidi="hi-IN"/>
        </w:rPr>
        <w:t>along side</w:t>
      </w:r>
      <w:r w:rsidRPr="00012E16">
        <w:rPr>
          <w:rFonts w:ascii="Arial" w:eastAsia="Times New Roman" w:hAnsi="Arial" w:cs="Arial"/>
          <w:b/>
          <w:bCs/>
          <w:sz w:val="17"/>
          <w:lang w:eastAsia="en-IN" w:bidi="hi-IN"/>
        </w:rPr>
        <w:t> a railway track is 240 m ahead of the engine of a 120 m long train running at 45 km/hr in the same direction. In how much time will the train pass the jogger?</w:t>
      </w:r>
    </w:p>
    <w:p w:rsidR="00012E16" w:rsidRPr="00012E16" w:rsidRDefault="00012E16" w:rsidP="003B3FA0">
      <w:pPr>
        <w:numPr>
          <w:ilvl w:val="0"/>
          <w:numId w:val="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3.6 sec</w:t>
      </w:r>
    </w:p>
    <w:p w:rsidR="00012E16" w:rsidRPr="00012E16" w:rsidRDefault="00012E16" w:rsidP="003B3FA0">
      <w:pPr>
        <w:numPr>
          <w:ilvl w:val="0"/>
          <w:numId w:val="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18 sec</w:t>
      </w:r>
    </w:p>
    <w:p w:rsidR="00012E16" w:rsidRPr="00012E16" w:rsidRDefault="00012E16" w:rsidP="003B3FA0">
      <w:pPr>
        <w:numPr>
          <w:ilvl w:val="0"/>
          <w:numId w:val="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36 sec</w:t>
      </w:r>
    </w:p>
    <w:p w:rsidR="00012E16" w:rsidRPr="00012E16" w:rsidRDefault="00012E16" w:rsidP="003B3FA0">
      <w:pPr>
        <w:numPr>
          <w:ilvl w:val="0"/>
          <w:numId w:val="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72 sec </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Speed of train relative to jogger = 45 – 9 = 36 km/hr.</w:t>
      </w:r>
      <w:r w:rsidRPr="00012E16">
        <w:rPr>
          <w:rFonts w:ascii="Arial" w:eastAsia="Times New Roman" w:hAnsi="Arial" w:cs="Arial"/>
          <w:sz w:val="17"/>
          <w:szCs w:val="17"/>
          <w:lang w:eastAsia="en-IN" w:bidi="hi-IN"/>
        </w:rPr>
        <w:br/>
        <w:t>= 36 * 5/18 = 10 m/sec.</w:t>
      </w:r>
      <w:r w:rsidRPr="00012E16">
        <w:rPr>
          <w:rFonts w:ascii="Arial" w:eastAsia="Times New Roman" w:hAnsi="Arial" w:cs="Arial"/>
          <w:sz w:val="17"/>
          <w:szCs w:val="17"/>
          <w:lang w:eastAsia="en-IN" w:bidi="hi-IN"/>
        </w:rPr>
        <w:br/>
        <w:t>Distance to be covered = 240 + 120 = 360 m.</w:t>
      </w:r>
      <w:r w:rsidRPr="00012E16">
        <w:rPr>
          <w:rFonts w:ascii="Arial" w:eastAsia="Times New Roman" w:hAnsi="Arial" w:cs="Arial"/>
          <w:sz w:val="17"/>
          <w:szCs w:val="17"/>
          <w:lang w:eastAsia="en-IN" w:bidi="hi-IN"/>
        </w:rPr>
        <w:br/>
        <w:t>Time taken = 360/10 = 36 sec.</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3. Kim can do a work in 3 days while David can do the same work in 2 days. Both of them finish the work together and get Rs. 150. What is the share of Kim?</w:t>
      </w:r>
    </w:p>
    <w:p w:rsidR="00012E16" w:rsidRPr="00012E16" w:rsidRDefault="00012E16" w:rsidP="003B3FA0">
      <w:pPr>
        <w:numPr>
          <w:ilvl w:val="0"/>
          <w:numId w:val="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Rs. 30</w:t>
      </w:r>
    </w:p>
    <w:p w:rsidR="00012E16" w:rsidRPr="00012E16" w:rsidRDefault="00012E16" w:rsidP="003B3FA0">
      <w:pPr>
        <w:numPr>
          <w:ilvl w:val="0"/>
          <w:numId w:val="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Rs. 60</w:t>
      </w:r>
    </w:p>
    <w:p w:rsidR="00012E16" w:rsidRPr="00012E16" w:rsidRDefault="00012E16" w:rsidP="003B3FA0">
      <w:pPr>
        <w:numPr>
          <w:ilvl w:val="0"/>
          <w:numId w:val="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Rs. 70</w:t>
      </w:r>
    </w:p>
    <w:p w:rsidR="00012E16" w:rsidRPr="00012E16" w:rsidRDefault="00012E16" w:rsidP="003B3FA0">
      <w:pPr>
        <w:numPr>
          <w:ilvl w:val="0"/>
          <w:numId w:val="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Rs. 75</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Kim’s wages : David’s wages = Kim’s 1 day work : David’s 1 day work = 1/3 : 1/2 = 2:3</w:t>
      </w:r>
      <w:r w:rsidRPr="00012E16">
        <w:rPr>
          <w:rFonts w:ascii="Arial" w:eastAsia="Times New Roman" w:hAnsi="Arial" w:cs="Arial"/>
          <w:sz w:val="17"/>
          <w:szCs w:val="17"/>
          <w:lang w:eastAsia="en-IN" w:bidi="hi-IN"/>
        </w:rPr>
        <w:br/>
        <w:t>Kim’s share = 2/5 * 150 = Rs. 60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4. A and B start a business, with A investing the total capital of Rs.50000, on the condition that B pays A interest @ 10% per annum on his half of the capital. A is a working partner and receives Rs.1500 per month from the total profit and any profit remaining is equally shared by both of them. At the end of the year, it was found that the income of A is twice that of B. Find the total profit for the year?</w:t>
      </w:r>
    </w:p>
    <w:p w:rsidR="00012E16" w:rsidRPr="00012E16" w:rsidRDefault="00012E16" w:rsidP="003B3FA0">
      <w:pPr>
        <w:numPr>
          <w:ilvl w:val="0"/>
          <w:numId w:val="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53000</w:t>
      </w:r>
    </w:p>
    <w:p w:rsidR="00012E16" w:rsidRPr="00012E16" w:rsidRDefault="00012E16" w:rsidP="003B3FA0">
      <w:pPr>
        <w:numPr>
          <w:ilvl w:val="0"/>
          <w:numId w:val="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58000</w:t>
      </w:r>
    </w:p>
    <w:p w:rsidR="00012E16" w:rsidRPr="00012E16" w:rsidRDefault="00012E16" w:rsidP="003B3FA0">
      <w:pPr>
        <w:numPr>
          <w:ilvl w:val="0"/>
          <w:numId w:val="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50000</w:t>
      </w:r>
    </w:p>
    <w:p w:rsidR="00012E16" w:rsidRPr="00012E16" w:rsidRDefault="00012E16" w:rsidP="003B3FA0">
      <w:pPr>
        <w:numPr>
          <w:ilvl w:val="0"/>
          <w:numId w:val="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59000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Interest received by A from B = 10% of half of Rs.50000 = 10% * 25000 = 2500.</w:t>
      </w:r>
      <w:r w:rsidRPr="00012E16">
        <w:rPr>
          <w:rFonts w:ascii="Arial" w:eastAsia="Times New Roman" w:hAnsi="Arial" w:cs="Arial"/>
          <w:sz w:val="17"/>
          <w:szCs w:val="17"/>
          <w:lang w:eastAsia="en-IN" w:bidi="hi-IN"/>
        </w:rPr>
        <w:br/>
        <w:t>An amount received by A per annum for being a working partner = 1500 * 12 = Rs.18000.</w:t>
      </w:r>
      <w:r w:rsidRPr="00012E16">
        <w:rPr>
          <w:rFonts w:ascii="Arial" w:eastAsia="Times New Roman" w:hAnsi="Arial" w:cs="Arial"/>
          <w:sz w:val="17"/>
          <w:szCs w:val="17"/>
          <w:lang w:eastAsia="en-IN" w:bidi="hi-IN"/>
        </w:rPr>
        <w:br/>
        <w:t>Let ‘P’ be the part of the remaining profit that A receives as his share. Total income of A = (2500 + 18000 + P)</w:t>
      </w:r>
      <w:r w:rsidRPr="00012E16">
        <w:rPr>
          <w:rFonts w:ascii="Arial" w:eastAsia="Times New Roman" w:hAnsi="Arial" w:cs="Arial"/>
          <w:sz w:val="17"/>
          <w:szCs w:val="17"/>
          <w:lang w:eastAsia="en-IN" w:bidi="hi-IN"/>
        </w:rPr>
        <w:br/>
      </w:r>
      <w:r w:rsidRPr="00012E16">
        <w:rPr>
          <w:rFonts w:ascii="Arial" w:eastAsia="Times New Roman" w:hAnsi="Arial" w:cs="Arial"/>
          <w:sz w:val="17"/>
          <w:szCs w:val="17"/>
          <w:lang w:eastAsia="en-IN" w:bidi="hi-IN"/>
        </w:rPr>
        <w:lastRenderedPageBreak/>
        <w:t>Total income of B = only his share from the remaining profit = ‘P’, as A and B share the remaining profit equally.</w:t>
      </w:r>
      <w:r w:rsidRPr="00012E16">
        <w:rPr>
          <w:rFonts w:ascii="Arial" w:eastAsia="Times New Roman" w:hAnsi="Arial" w:cs="Arial"/>
          <w:sz w:val="17"/>
          <w:szCs w:val="17"/>
          <w:lang w:eastAsia="en-IN" w:bidi="hi-IN"/>
        </w:rPr>
        <w:br/>
        <w:t>Income of A = Twice the income of B</w:t>
      </w:r>
      <w:r w:rsidRPr="00012E16">
        <w:rPr>
          <w:rFonts w:ascii="Arial" w:eastAsia="Times New Roman" w:hAnsi="Arial" w:cs="Arial"/>
          <w:sz w:val="17"/>
          <w:szCs w:val="17"/>
          <w:lang w:eastAsia="en-IN" w:bidi="hi-IN"/>
        </w:rPr>
        <w:br/>
        <w:t>(2500 + 18000 + P) = 2(P)</w:t>
      </w:r>
      <w:r w:rsidRPr="00012E16">
        <w:rPr>
          <w:rFonts w:ascii="Arial" w:eastAsia="Times New Roman" w:hAnsi="Arial" w:cs="Arial"/>
          <w:sz w:val="17"/>
          <w:szCs w:val="17"/>
          <w:lang w:eastAsia="en-IN" w:bidi="hi-IN"/>
        </w:rPr>
        <w:br/>
        <w:t>P = 20500</w:t>
      </w:r>
      <w:r w:rsidRPr="00012E16">
        <w:rPr>
          <w:rFonts w:ascii="Arial" w:eastAsia="Times New Roman" w:hAnsi="Arial" w:cs="Arial"/>
          <w:sz w:val="17"/>
          <w:szCs w:val="17"/>
          <w:lang w:eastAsia="en-IN" w:bidi="hi-IN"/>
        </w:rPr>
        <w:br/>
        <w:t>Total profit = 2P + 18000</w:t>
      </w:r>
      <w:r w:rsidRPr="00012E16">
        <w:rPr>
          <w:rFonts w:ascii="Arial" w:eastAsia="Times New Roman" w:hAnsi="Arial" w:cs="Arial"/>
          <w:sz w:val="17"/>
          <w:szCs w:val="17"/>
          <w:lang w:eastAsia="en-IN" w:bidi="hi-IN"/>
        </w:rPr>
        <w:br/>
        <w:t>= 2*20500 + 18000 = 59000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5. Salaries of Ravi and Sumit are in the ratio 2:3. If the salary of each is increased by Rs. 4000, the new ratio becomes 40:57. What is Sumit’s present salary?</w:t>
      </w:r>
    </w:p>
    <w:p w:rsidR="00012E16" w:rsidRPr="00012E16" w:rsidRDefault="00012E16" w:rsidP="003B3FA0">
      <w:pPr>
        <w:numPr>
          <w:ilvl w:val="0"/>
          <w:numId w:val="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Rs. 17,000</w:t>
      </w:r>
    </w:p>
    <w:p w:rsidR="00012E16" w:rsidRPr="00012E16" w:rsidRDefault="00012E16" w:rsidP="003B3FA0">
      <w:pPr>
        <w:numPr>
          <w:ilvl w:val="0"/>
          <w:numId w:val="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Rs. 20,000</w:t>
      </w:r>
    </w:p>
    <w:p w:rsidR="00012E16" w:rsidRPr="00012E16" w:rsidRDefault="00012E16" w:rsidP="003B3FA0">
      <w:pPr>
        <w:numPr>
          <w:ilvl w:val="0"/>
          <w:numId w:val="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Rs. 25,500</w:t>
      </w:r>
    </w:p>
    <w:p w:rsidR="00012E16" w:rsidRPr="00012E16" w:rsidRDefault="00012E16" w:rsidP="003B3FA0">
      <w:pPr>
        <w:numPr>
          <w:ilvl w:val="0"/>
          <w:numId w:val="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None of these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Let the original salaries of Ravi and Sumit be Rs. 2x and Rs. 3x respectively.</w:t>
      </w:r>
      <w:r w:rsidRPr="00012E16">
        <w:rPr>
          <w:rFonts w:ascii="Arial" w:eastAsia="Times New Roman" w:hAnsi="Arial" w:cs="Arial"/>
          <w:sz w:val="17"/>
          <w:szCs w:val="17"/>
          <w:lang w:eastAsia="en-IN" w:bidi="hi-IN"/>
        </w:rPr>
        <w:br/>
        <w:t>Then, (2x + 4000)/(3x + 4000) = 40/57</w:t>
      </w:r>
      <w:r w:rsidRPr="00012E16">
        <w:rPr>
          <w:rFonts w:ascii="Arial" w:eastAsia="Times New Roman" w:hAnsi="Arial" w:cs="Arial"/>
          <w:sz w:val="17"/>
          <w:szCs w:val="17"/>
          <w:lang w:eastAsia="en-IN" w:bidi="hi-IN"/>
        </w:rPr>
        <w:br/>
        <w:t>6x = 68000 =&gt; 3x = 34000</w:t>
      </w:r>
      <w:r w:rsidRPr="00012E16">
        <w:rPr>
          <w:rFonts w:ascii="Arial" w:eastAsia="Times New Roman" w:hAnsi="Arial" w:cs="Arial"/>
          <w:sz w:val="17"/>
          <w:szCs w:val="17"/>
          <w:lang w:eastAsia="en-IN" w:bidi="hi-IN"/>
        </w:rPr>
        <w:br/>
        <w:t>Sumit’s present salary = (3x + 4000) = 34000 + 4000 = Rs. 38,000.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6. A man can row 6 kmph in still water. When the river is running at 1.2 kmph, it takes him 1 hour to row to a place and black. What is the total distance traveled by the man?</w:t>
      </w:r>
    </w:p>
    <w:p w:rsidR="00012E16" w:rsidRPr="00012E16" w:rsidRDefault="00012E16" w:rsidP="003B3FA0">
      <w:pPr>
        <w:numPr>
          <w:ilvl w:val="0"/>
          <w:numId w:val="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6.24 km</w:t>
      </w:r>
    </w:p>
    <w:p w:rsidR="00012E16" w:rsidRPr="00012E16" w:rsidRDefault="00012E16" w:rsidP="003B3FA0">
      <w:pPr>
        <w:numPr>
          <w:ilvl w:val="0"/>
          <w:numId w:val="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6 km</w:t>
      </w:r>
    </w:p>
    <w:p w:rsidR="00012E16" w:rsidRPr="00012E16" w:rsidRDefault="00012E16" w:rsidP="003B3FA0">
      <w:pPr>
        <w:numPr>
          <w:ilvl w:val="0"/>
          <w:numId w:val="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5.76 km</w:t>
      </w:r>
    </w:p>
    <w:p w:rsidR="00012E16" w:rsidRPr="00012E16" w:rsidRDefault="00012E16" w:rsidP="003B3FA0">
      <w:pPr>
        <w:numPr>
          <w:ilvl w:val="0"/>
          <w:numId w:val="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5.66 km</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M = 6</w:t>
      </w:r>
      <w:r w:rsidRPr="00012E16">
        <w:rPr>
          <w:rFonts w:ascii="Arial" w:eastAsia="Times New Roman" w:hAnsi="Arial" w:cs="Arial"/>
          <w:sz w:val="17"/>
          <w:szCs w:val="17"/>
          <w:lang w:eastAsia="en-IN" w:bidi="hi-IN"/>
        </w:rPr>
        <w:br/>
        <w:t>S = 1.2</w:t>
      </w:r>
      <w:r w:rsidRPr="00012E16">
        <w:rPr>
          <w:rFonts w:ascii="Arial" w:eastAsia="Times New Roman" w:hAnsi="Arial" w:cs="Arial"/>
          <w:sz w:val="17"/>
          <w:szCs w:val="17"/>
          <w:lang w:eastAsia="en-IN" w:bidi="hi-IN"/>
        </w:rPr>
        <w:br/>
        <w:t>DS = 7.2</w:t>
      </w:r>
      <w:r w:rsidRPr="00012E16">
        <w:rPr>
          <w:rFonts w:ascii="Arial" w:eastAsia="Times New Roman" w:hAnsi="Arial" w:cs="Arial"/>
          <w:sz w:val="17"/>
          <w:szCs w:val="17"/>
          <w:lang w:eastAsia="en-IN" w:bidi="hi-IN"/>
        </w:rPr>
        <w:br/>
        <w:t>US = 4.8</w:t>
      </w:r>
      <w:r w:rsidRPr="00012E16">
        <w:rPr>
          <w:rFonts w:ascii="Arial" w:eastAsia="Times New Roman" w:hAnsi="Arial" w:cs="Arial"/>
          <w:sz w:val="17"/>
          <w:szCs w:val="17"/>
          <w:lang w:eastAsia="en-IN" w:bidi="hi-IN"/>
        </w:rPr>
        <w:br/>
        <w:t>x/7.2 + x/4.8 = 1</w:t>
      </w:r>
      <w:r w:rsidRPr="00012E16">
        <w:rPr>
          <w:rFonts w:ascii="Arial" w:eastAsia="Times New Roman" w:hAnsi="Arial" w:cs="Arial"/>
          <w:sz w:val="17"/>
          <w:szCs w:val="17"/>
          <w:lang w:eastAsia="en-IN" w:bidi="hi-IN"/>
        </w:rPr>
        <w:br/>
        <w:t>x = 2.88</w:t>
      </w:r>
      <w:r w:rsidRPr="00012E16">
        <w:rPr>
          <w:rFonts w:ascii="Arial" w:eastAsia="Times New Roman" w:hAnsi="Arial" w:cs="Arial"/>
          <w:sz w:val="17"/>
          <w:szCs w:val="17"/>
          <w:lang w:eastAsia="en-IN" w:bidi="hi-IN"/>
        </w:rPr>
        <w:br/>
        <w:t>D = 2.88 * 2 = 5.76</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7. At what rate percent per annum will the simple interest on a sum of money be 2/5 of the amount in 10 years?</w:t>
      </w:r>
    </w:p>
    <w:p w:rsidR="00012E16" w:rsidRPr="00012E16" w:rsidRDefault="00012E16" w:rsidP="003B3FA0">
      <w:pPr>
        <w:numPr>
          <w:ilvl w:val="0"/>
          <w:numId w:val="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4%</w:t>
      </w:r>
    </w:p>
    <w:p w:rsidR="00012E16" w:rsidRPr="00012E16" w:rsidRDefault="00012E16" w:rsidP="003B3FA0">
      <w:pPr>
        <w:numPr>
          <w:ilvl w:val="0"/>
          <w:numId w:val="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 2/3 %</w:t>
      </w:r>
    </w:p>
    <w:p w:rsidR="00012E16" w:rsidRPr="00012E16" w:rsidRDefault="00012E16" w:rsidP="003B3FA0">
      <w:pPr>
        <w:numPr>
          <w:ilvl w:val="0"/>
          <w:numId w:val="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6%</w:t>
      </w:r>
    </w:p>
    <w:p w:rsidR="00012E16" w:rsidRPr="00012E16" w:rsidRDefault="00012E16" w:rsidP="003B3FA0">
      <w:pPr>
        <w:numPr>
          <w:ilvl w:val="0"/>
          <w:numId w:val="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 6 2/3 %</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Let sum = x. Then, S.I. = 2x/5, Time = 10 years.</w:t>
      </w:r>
      <w:r w:rsidRPr="00012E16">
        <w:rPr>
          <w:rFonts w:ascii="Arial" w:eastAsia="Times New Roman" w:hAnsi="Arial" w:cs="Arial"/>
          <w:sz w:val="17"/>
          <w:szCs w:val="17"/>
          <w:lang w:eastAsia="en-IN" w:bidi="hi-IN"/>
        </w:rPr>
        <w:br/>
        <w:t>Rate = (100 * 2x) / (x * 5 * 10) = 4%</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8. If the area of a circle is 616 sq cm then its circumference?</w:t>
      </w:r>
    </w:p>
    <w:p w:rsidR="00012E16" w:rsidRPr="00012E16" w:rsidRDefault="00012E16" w:rsidP="003B3FA0">
      <w:pPr>
        <w:numPr>
          <w:ilvl w:val="0"/>
          <w:numId w:val="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78 m</w:t>
      </w:r>
    </w:p>
    <w:p w:rsidR="00012E16" w:rsidRPr="00012E16" w:rsidRDefault="00012E16" w:rsidP="003B3FA0">
      <w:pPr>
        <w:numPr>
          <w:ilvl w:val="0"/>
          <w:numId w:val="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 88 m</w:t>
      </w:r>
    </w:p>
    <w:p w:rsidR="00012E16" w:rsidRPr="00012E16" w:rsidRDefault="00012E16" w:rsidP="003B3FA0">
      <w:pPr>
        <w:numPr>
          <w:ilvl w:val="0"/>
          <w:numId w:val="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75 m</w:t>
      </w:r>
    </w:p>
    <w:p w:rsidR="00012E16" w:rsidRPr="00012E16" w:rsidRDefault="00012E16" w:rsidP="003B3FA0">
      <w:pPr>
        <w:numPr>
          <w:ilvl w:val="0"/>
          <w:numId w:val="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70 m</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22/7 r2 = 616 =&gt; r = 14</w:t>
      </w:r>
      <w:r w:rsidRPr="00012E16">
        <w:rPr>
          <w:rFonts w:ascii="Arial" w:eastAsia="Times New Roman" w:hAnsi="Arial" w:cs="Arial"/>
          <w:sz w:val="17"/>
          <w:szCs w:val="17"/>
          <w:lang w:eastAsia="en-IN" w:bidi="hi-IN"/>
        </w:rPr>
        <w:br/>
        <w:t>2 * 22/7 * 14 = 88</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lastRenderedPageBreak/>
        <w:t>9. The mean of 50 observations was 36. It was found later that an observation 48 was wrongly taken as 23. The corrected new mean is?</w:t>
      </w:r>
    </w:p>
    <w:p w:rsidR="00012E16" w:rsidRPr="00012E16" w:rsidRDefault="00012E16" w:rsidP="003B3FA0">
      <w:pPr>
        <w:numPr>
          <w:ilvl w:val="0"/>
          <w:numId w:val="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35.2</w:t>
      </w:r>
    </w:p>
    <w:p w:rsidR="00012E16" w:rsidRPr="00012E16" w:rsidRDefault="00012E16" w:rsidP="003B3FA0">
      <w:pPr>
        <w:numPr>
          <w:ilvl w:val="0"/>
          <w:numId w:val="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36.1</w:t>
      </w:r>
    </w:p>
    <w:p w:rsidR="00012E16" w:rsidRPr="00012E16" w:rsidRDefault="00012E16" w:rsidP="003B3FA0">
      <w:pPr>
        <w:numPr>
          <w:ilvl w:val="0"/>
          <w:numId w:val="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36.5</w:t>
      </w:r>
    </w:p>
    <w:p w:rsidR="00012E16" w:rsidRPr="00012E16" w:rsidRDefault="00012E16" w:rsidP="003B3FA0">
      <w:pPr>
        <w:numPr>
          <w:ilvl w:val="0"/>
          <w:numId w:val="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39.1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Correct sum = (36 * 50 + 48 – 23) = 1825.</w:t>
      </w:r>
      <w:r w:rsidRPr="00012E16">
        <w:rPr>
          <w:rFonts w:ascii="Arial" w:eastAsia="Times New Roman" w:hAnsi="Arial" w:cs="Arial"/>
          <w:sz w:val="17"/>
          <w:szCs w:val="17"/>
          <w:lang w:eastAsia="en-IN" w:bidi="hi-IN"/>
        </w:rPr>
        <w:br/>
        <w:t>Correct mean = 1825/50 = 36.5</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10. The H.C.F and L.C.M of two numbers are 84 and 21 respectively. If the ratio of the two numbers is 1:4, then the larger of the two numbers is?</w:t>
      </w:r>
    </w:p>
    <w:p w:rsidR="00012E16" w:rsidRPr="00012E16" w:rsidRDefault="00012E16" w:rsidP="003B3FA0">
      <w:pPr>
        <w:numPr>
          <w:ilvl w:val="0"/>
          <w:numId w:val="1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12</w:t>
      </w:r>
    </w:p>
    <w:p w:rsidR="00012E16" w:rsidRPr="00012E16" w:rsidRDefault="00012E16" w:rsidP="003B3FA0">
      <w:pPr>
        <w:numPr>
          <w:ilvl w:val="0"/>
          <w:numId w:val="1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48</w:t>
      </w:r>
    </w:p>
    <w:p w:rsidR="00012E16" w:rsidRPr="00012E16" w:rsidRDefault="00012E16" w:rsidP="003B3FA0">
      <w:pPr>
        <w:numPr>
          <w:ilvl w:val="0"/>
          <w:numId w:val="1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84</w:t>
      </w:r>
    </w:p>
    <w:p w:rsidR="00012E16" w:rsidRPr="00012E16" w:rsidRDefault="00012E16" w:rsidP="003B3FA0">
      <w:pPr>
        <w:numPr>
          <w:ilvl w:val="0"/>
          <w:numId w:val="1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108</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Let the numbers be x and 4x. Then, x * 4x = 84 * 21 x2 = (84 * 21)/4 = x = 21.</w:t>
      </w:r>
      <w:r w:rsidRPr="00012E16">
        <w:rPr>
          <w:rFonts w:ascii="Arial" w:eastAsia="Times New Roman" w:hAnsi="Arial" w:cs="Arial"/>
          <w:sz w:val="17"/>
          <w:szCs w:val="17"/>
          <w:lang w:eastAsia="en-IN" w:bidi="hi-IN"/>
        </w:rPr>
        <w:br/>
        <w:t>Hence, larger number = 4x = 84.</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11. If the sum and difference of two numbers are 20 and 8 respectively, then the difference of their square is?</w:t>
      </w:r>
    </w:p>
    <w:p w:rsidR="00012E16" w:rsidRPr="00012E16" w:rsidRDefault="00012E16" w:rsidP="003B3FA0">
      <w:pPr>
        <w:numPr>
          <w:ilvl w:val="0"/>
          <w:numId w:val="1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12</w:t>
      </w:r>
    </w:p>
    <w:p w:rsidR="00012E16" w:rsidRPr="00012E16" w:rsidRDefault="00012E16" w:rsidP="003B3FA0">
      <w:pPr>
        <w:numPr>
          <w:ilvl w:val="0"/>
          <w:numId w:val="1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28</w:t>
      </w:r>
    </w:p>
    <w:p w:rsidR="00012E16" w:rsidRPr="00012E16" w:rsidRDefault="00012E16" w:rsidP="003B3FA0">
      <w:pPr>
        <w:numPr>
          <w:ilvl w:val="0"/>
          <w:numId w:val="1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160</w:t>
      </w:r>
    </w:p>
    <w:p w:rsidR="00012E16" w:rsidRPr="00012E16" w:rsidRDefault="00012E16" w:rsidP="003B3FA0">
      <w:pPr>
        <w:numPr>
          <w:ilvl w:val="0"/>
          <w:numId w:val="1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180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Let the numbers be x and y.</w:t>
      </w:r>
      <w:r w:rsidRPr="00012E16">
        <w:rPr>
          <w:rFonts w:ascii="Arial" w:eastAsia="Times New Roman" w:hAnsi="Arial" w:cs="Arial"/>
          <w:sz w:val="17"/>
          <w:szCs w:val="17"/>
          <w:lang w:eastAsia="en-IN" w:bidi="hi-IN"/>
        </w:rPr>
        <w:br/>
        <w:t>Then, x + y = 20 and x – y = 8</w:t>
      </w:r>
      <w:r w:rsidRPr="00012E16">
        <w:rPr>
          <w:rFonts w:ascii="Arial" w:eastAsia="Times New Roman" w:hAnsi="Arial" w:cs="Arial"/>
          <w:sz w:val="17"/>
          <w:szCs w:val="17"/>
          <w:lang w:eastAsia="en-IN" w:bidi="hi-IN"/>
        </w:rPr>
        <w:br/>
        <w:t>x2 – y2 = (x + y)(x – y) = 20 * 8 = 160.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12. Pipes A and B can fill a tank in 5 and 6 hours respectively. Pipe C can empty it in 12 hours. If all the three pipes are opened together, then the tank will be filled in?</w:t>
      </w:r>
    </w:p>
    <w:p w:rsidR="00012E16" w:rsidRPr="00012E16" w:rsidRDefault="00012E16" w:rsidP="003B3FA0">
      <w:pPr>
        <w:numPr>
          <w:ilvl w:val="0"/>
          <w:numId w:val="1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 13/17 hours</w:t>
      </w:r>
    </w:p>
    <w:p w:rsidR="00012E16" w:rsidRPr="00012E16" w:rsidRDefault="00012E16" w:rsidP="003B3FA0">
      <w:pPr>
        <w:numPr>
          <w:ilvl w:val="0"/>
          <w:numId w:val="1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 8/11 hours</w:t>
      </w:r>
    </w:p>
    <w:p w:rsidR="00012E16" w:rsidRPr="00012E16" w:rsidRDefault="00012E16" w:rsidP="003B3FA0">
      <w:pPr>
        <w:numPr>
          <w:ilvl w:val="0"/>
          <w:numId w:val="1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 9/17 hours</w:t>
      </w:r>
    </w:p>
    <w:p w:rsidR="00012E16" w:rsidRPr="00012E16" w:rsidRDefault="00012E16" w:rsidP="003B3FA0">
      <w:pPr>
        <w:numPr>
          <w:ilvl w:val="0"/>
          <w:numId w:val="1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4 1/2 hours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Net part filled in 1 hour = 1/5 + 1/6 – 1/12 = 17/60</w:t>
      </w:r>
      <w:r w:rsidRPr="00012E16">
        <w:rPr>
          <w:rFonts w:ascii="Arial" w:eastAsia="Times New Roman" w:hAnsi="Arial" w:cs="Arial"/>
          <w:sz w:val="17"/>
          <w:szCs w:val="17"/>
          <w:lang w:eastAsia="en-IN" w:bidi="hi-IN"/>
        </w:rPr>
        <w:br/>
        <w:t>The tank will be full in 60/17 hrs, i.e., 3 9/17 hrs.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13. The compound interest on Rs. 30,000 at 7% per annum is Rs. 4347. The period(in years) is?</w:t>
      </w:r>
    </w:p>
    <w:p w:rsidR="00012E16" w:rsidRPr="00012E16" w:rsidRDefault="00012E16" w:rsidP="003B3FA0">
      <w:pPr>
        <w:numPr>
          <w:ilvl w:val="0"/>
          <w:numId w:val="1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w:t>
      </w:r>
    </w:p>
    <w:p w:rsidR="00012E16" w:rsidRPr="00012E16" w:rsidRDefault="00012E16" w:rsidP="003B3FA0">
      <w:pPr>
        <w:numPr>
          <w:ilvl w:val="0"/>
          <w:numId w:val="1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 1/2</w:t>
      </w:r>
    </w:p>
    <w:p w:rsidR="00012E16" w:rsidRPr="00012E16" w:rsidRDefault="00012E16" w:rsidP="003B3FA0">
      <w:pPr>
        <w:numPr>
          <w:ilvl w:val="0"/>
          <w:numId w:val="1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w:t>
      </w:r>
    </w:p>
    <w:p w:rsidR="00012E16" w:rsidRPr="00012E16" w:rsidRDefault="00012E16" w:rsidP="003B3FA0">
      <w:pPr>
        <w:numPr>
          <w:ilvl w:val="0"/>
          <w:numId w:val="1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4</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Amount = (30000 + 4347) = Rs. 34347</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lastRenderedPageBreak/>
        <w:t>Let the time be n years. Then,</w:t>
      </w:r>
      <w:r w:rsidRPr="00012E16">
        <w:rPr>
          <w:rFonts w:ascii="Arial" w:eastAsia="Times New Roman" w:hAnsi="Arial" w:cs="Arial"/>
          <w:sz w:val="17"/>
          <w:szCs w:val="17"/>
          <w:lang w:eastAsia="en-IN" w:bidi="hi-IN"/>
        </w:rPr>
        <w:br/>
        <w:t>30000(1 + 7/100)n = 34347</w:t>
      </w:r>
      <w:r w:rsidRPr="00012E16">
        <w:rPr>
          <w:rFonts w:ascii="Arial" w:eastAsia="Times New Roman" w:hAnsi="Arial" w:cs="Arial"/>
          <w:sz w:val="17"/>
          <w:szCs w:val="17"/>
          <w:lang w:eastAsia="en-IN" w:bidi="hi-IN"/>
        </w:rPr>
        <w:br/>
        <w:t>= (107/100)n = 34347/30000 = (107/100)2</w:t>
      </w:r>
      <w:r w:rsidRPr="00012E16">
        <w:rPr>
          <w:rFonts w:ascii="Arial" w:eastAsia="Times New Roman" w:hAnsi="Arial" w:cs="Arial"/>
          <w:sz w:val="17"/>
          <w:szCs w:val="17"/>
          <w:lang w:eastAsia="en-IN" w:bidi="hi-IN"/>
        </w:rPr>
        <w:br/>
        <w:t>n = 2 years.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14. A cylinder and a cone have the same height and same radius of the base. The ratio between the volumes of the cylinder and cone is?</w:t>
      </w:r>
    </w:p>
    <w:p w:rsidR="00012E16" w:rsidRPr="00012E16" w:rsidRDefault="00012E16" w:rsidP="003B3FA0">
      <w:pPr>
        <w:numPr>
          <w:ilvl w:val="0"/>
          <w:numId w:val="1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1:3</w:t>
      </w:r>
    </w:p>
    <w:p w:rsidR="00012E16" w:rsidRPr="00012E16" w:rsidRDefault="00012E16" w:rsidP="003B3FA0">
      <w:pPr>
        <w:numPr>
          <w:ilvl w:val="0"/>
          <w:numId w:val="1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3:1</w:t>
      </w:r>
    </w:p>
    <w:p w:rsidR="00012E16" w:rsidRPr="00012E16" w:rsidRDefault="00012E16" w:rsidP="003B3FA0">
      <w:pPr>
        <w:numPr>
          <w:ilvl w:val="0"/>
          <w:numId w:val="1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1:2</w:t>
      </w:r>
    </w:p>
    <w:p w:rsidR="00012E16" w:rsidRPr="00012E16" w:rsidRDefault="00012E16" w:rsidP="003B3FA0">
      <w:pPr>
        <w:numPr>
          <w:ilvl w:val="0"/>
          <w:numId w:val="1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 </w:t>
      </w:r>
      <w:r w:rsidRPr="00012E16">
        <w:rPr>
          <w:rFonts w:ascii="Arial" w:eastAsia="Times New Roman" w:hAnsi="Arial" w:cs="Arial"/>
          <w:sz w:val="17"/>
          <w:szCs w:val="17"/>
          <w:lang w:eastAsia="en-IN" w:bidi="hi-IN"/>
        </w:rPr>
        <w:t>3:1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15. Find the one which does not belong to that group?</w:t>
      </w:r>
    </w:p>
    <w:p w:rsidR="00012E16" w:rsidRPr="00012E16" w:rsidRDefault="00012E16" w:rsidP="003B3FA0">
      <w:pPr>
        <w:numPr>
          <w:ilvl w:val="0"/>
          <w:numId w:val="1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Baseball</w:t>
      </w:r>
    </w:p>
    <w:p w:rsidR="00012E16" w:rsidRPr="00012E16" w:rsidRDefault="00012E16" w:rsidP="003B3FA0">
      <w:pPr>
        <w:numPr>
          <w:ilvl w:val="0"/>
          <w:numId w:val="1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Boxing</w:t>
      </w:r>
    </w:p>
    <w:p w:rsidR="00012E16" w:rsidRPr="00012E16" w:rsidRDefault="00012E16" w:rsidP="003B3FA0">
      <w:pPr>
        <w:numPr>
          <w:ilvl w:val="0"/>
          <w:numId w:val="1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Chess</w:t>
      </w:r>
    </w:p>
    <w:p w:rsidR="00012E16" w:rsidRPr="00012E16" w:rsidRDefault="00012E16" w:rsidP="003B3FA0">
      <w:pPr>
        <w:numPr>
          <w:ilvl w:val="0"/>
          <w:numId w:val="1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Wrestling</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Boxing, Chess, Wrestling and Squash are individual events, while Baseball is a team event.</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16. A fair price shopkeeper takes 10% profit on his goods. He lost 20% goods during </w:t>
      </w:r>
      <w:r w:rsidRPr="00012E16">
        <w:rPr>
          <w:rFonts w:ascii="Arial" w:eastAsia="Times New Roman" w:hAnsi="Arial" w:cs="Arial"/>
          <w:sz w:val="17"/>
          <w:szCs w:val="17"/>
          <w:lang w:eastAsia="en-IN" w:bidi="hi-IN"/>
        </w:rPr>
        <w:t>theft</w:t>
      </w:r>
      <w:r w:rsidRPr="00012E16">
        <w:rPr>
          <w:rFonts w:ascii="Arial" w:eastAsia="Times New Roman" w:hAnsi="Arial" w:cs="Arial"/>
          <w:b/>
          <w:bCs/>
          <w:sz w:val="17"/>
          <w:lang w:eastAsia="en-IN" w:bidi="hi-IN"/>
        </w:rPr>
        <w:t>. His loss percent is?</w:t>
      </w:r>
    </w:p>
    <w:p w:rsidR="00012E16" w:rsidRPr="00012E16" w:rsidRDefault="00012E16" w:rsidP="003B3FA0">
      <w:pPr>
        <w:numPr>
          <w:ilvl w:val="0"/>
          <w:numId w:val="1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 8</w:t>
      </w:r>
    </w:p>
    <w:p w:rsidR="00012E16" w:rsidRPr="00012E16" w:rsidRDefault="00012E16" w:rsidP="003B3FA0">
      <w:pPr>
        <w:numPr>
          <w:ilvl w:val="0"/>
          <w:numId w:val="1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10</w:t>
      </w:r>
    </w:p>
    <w:p w:rsidR="00012E16" w:rsidRPr="00012E16" w:rsidRDefault="00012E16" w:rsidP="003B3FA0">
      <w:pPr>
        <w:numPr>
          <w:ilvl w:val="0"/>
          <w:numId w:val="1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11</w:t>
      </w:r>
    </w:p>
    <w:p w:rsidR="00012E16" w:rsidRPr="00012E16" w:rsidRDefault="00012E16" w:rsidP="003B3FA0">
      <w:pPr>
        <w:numPr>
          <w:ilvl w:val="0"/>
          <w:numId w:val="1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Suppose he has 100 items. Let C.P. of each item be Re.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Total cost = Rs. 100. Number of items left after theft = 80.</w:t>
      </w:r>
      <w:r w:rsidRPr="00012E16">
        <w:rPr>
          <w:rFonts w:ascii="Arial" w:eastAsia="Times New Roman" w:hAnsi="Arial" w:cs="Arial"/>
          <w:sz w:val="17"/>
          <w:szCs w:val="17"/>
          <w:lang w:eastAsia="en-IN" w:bidi="hi-IN"/>
        </w:rPr>
        <w:br/>
        <w:t>S.P. of each item = Rs. 1.10</w:t>
      </w:r>
      <w:r w:rsidRPr="00012E16">
        <w:rPr>
          <w:rFonts w:ascii="Arial" w:eastAsia="Times New Roman" w:hAnsi="Arial" w:cs="Arial"/>
          <w:sz w:val="17"/>
          <w:szCs w:val="17"/>
          <w:lang w:eastAsia="en-IN" w:bidi="hi-IN"/>
        </w:rPr>
        <w:br/>
        <w:t>Total sale =  1.10 * 80 = Rs. 88</w:t>
      </w:r>
      <w:r w:rsidRPr="00012E16">
        <w:rPr>
          <w:rFonts w:ascii="Arial" w:eastAsia="Times New Roman" w:hAnsi="Arial" w:cs="Arial"/>
          <w:sz w:val="17"/>
          <w:szCs w:val="17"/>
          <w:lang w:eastAsia="en-IN" w:bidi="hi-IN"/>
        </w:rPr>
        <w:br/>
        <w:t>Hence, loss % = 12/100 * 100 = 12%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17. Eighteen years ago, a father was three times as old as his son. Now the father is only twice as old his son. Then the sum of the present ages of the son and the father is?</w:t>
      </w:r>
    </w:p>
    <w:p w:rsidR="00012E16" w:rsidRPr="00012E16" w:rsidRDefault="00012E16" w:rsidP="003B3FA0">
      <w:pPr>
        <w:numPr>
          <w:ilvl w:val="0"/>
          <w:numId w:val="1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54</w:t>
      </w:r>
    </w:p>
    <w:p w:rsidR="00012E16" w:rsidRPr="00012E16" w:rsidRDefault="00012E16" w:rsidP="003B3FA0">
      <w:pPr>
        <w:numPr>
          <w:ilvl w:val="0"/>
          <w:numId w:val="1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72</w:t>
      </w:r>
    </w:p>
    <w:p w:rsidR="00012E16" w:rsidRPr="00012E16" w:rsidRDefault="00012E16" w:rsidP="003B3FA0">
      <w:pPr>
        <w:numPr>
          <w:ilvl w:val="0"/>
          <w:numId w:val="1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105</w:t>
      </w:r>
    </w:p>
    <w:p w:rsidR="00012E16" w:rsidRPr="00012E16" w:rsidRDefault="00012E16" w:rsidP="003B3FA0">
      <w:pPr>
        <w:numPr>
          <w:ilvl w:val="0"/>
          <w:numId w:val="1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108</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Let the present ages of the father and son be 2x and x years respectively.</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Then, (2x – 18) = 3(x – 18) =&gt; x = 36</w:t>
      </w:r>
      <w:r w:rsidRPr="00012E16">
        <w:rPr>
          <w:rFonts w:ascii="Arial" w:eastAsia="Times New Roman" w:hAnsi="Arial" w:cs="Arial"/>
          <w:sz w:val="17"/>
          <w:szCs w:val="17"/>
          <w:lang w:eastAsia="en-IN" w:bidi="hi-IN"/>
        </w:rPr>
        <w:br/>
        <w:t>Required sum = (2x + x) = 108 years.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w:t>
      </w:r>
      <w:r w:rsidRPr="00012E16">
        <w:rPr>
          <w:rFonts w:ascii="Arial" w:eastAsia="Times New Roman" w:hAnsi="Arial" w:cs="Arial"/>
          <w:b/>
          <w:bCs/>
          <w:sz w:val="17"/>
          <w:lang w:eastAsia="en-IN" w:bidi="hi-IN"/>
        </w:rPr>
        <w:t>8. In an office, totally there are 6400 employees and 65% of the total employees are males. 25% of the males in the office are at-least 50 years old. Find the number of males aged below 50 years?</w:t>
      </w:r>
    </w:p>
    <w:p w:rsidR="00012E16" w:rsidRPr="00012E16" w:rsidRDefault="00012E16" w:rsidP="003B3FA0">
      <w:pPr>
        <w:numPr>
          <w:ilvl w:val="0"/>
          <w:numId w:val="1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1040</w:t>
      </w:r>
    </w:p>
    <w:p w:rsidR="00012E16" w:rsidRPr="00012E16" w:rsidRDefault="00012E16" w:rsidP="003B3FA0">
      <w:pPr>
        <w:numPr>
          <w:ilvl w:val="0"/>
          <w:numId w:val="1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lastRenderedPageBreak/>
        <w:t>2080</w:t>
      </w:r>
    </w:p>
    <w:p w:rsidR="00012E16" w:rsidRPr="00012E16" w:rsidRDefault="00012E16" w:rsidP="003B3FA0">
      <w:pPr>
        <w:numPr>
          <w:ilvl w:val="0"/>
          <w:numId w:val="1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3120</w:t>
      </w:r>
    </w:p>
    <w:p w:rsidR="00012E16" w:rsidRPr="00012E16" w:rsidRDefault="00012E16" w:rsidP="003B3FA0">
      <w:pPr>
        <w:numPr>
          <w:ilvl w:val="0"/>
          <w:numId w:val="1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4160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Number of male employees = 6400 * 65/100 = 4160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Required number of male employees who are less than 50 years old = 4160 * (100 – 25)%</w:t>
      </w:r>
      <w:r w:rsidRPr="00012E16">
        <w:rPr>
          <w:rFonts w:ascii="Arial" w:eastAsia="Times New Roman" w:hAnsi="Arial" w:cs="Arial"/>
          <w:sz w:val="17"/>
          <w:szCs w:val="17"/>
          <w:lang w:eastAsia="en-IN" w:bidi="hi-IN"/>
        </w:rPr>
        <w:br/>
        <w:t>= 4160 * 75/100 = 3120.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19. The sum of four consecutive even numbers is 292. What would be the smallest number?</w:t>
      </w:r>
    </w:p>
    <w:p w:rsidR="00012E16" w:rsidRPr="00012E16" w:rsidRDefault="00012E16" w:rsidP="003B3FA0">
      <w:pPr>
        <w:numPr>
          <w:ilvl w:val="0"/>
          <w:numId w:val="1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74</w:t>
      </w:r>
    </w:p>
    <w:p w:rsidR="00012E16" w:rsidRPr="00012E16" w:rsidRDefault="00012E16" w:rsidP="003B3FA0">
      <w:pPr>
        <w:numPr>
          <w:ilvl w:val="0"/>
          <w:numId w:val="1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76</w:t>
      </w:r>
    </w:p>
    <w:p w:rsidR="00012E16" w:rsidRPr="00012E16" w:rsidRDefault="00012E16" w:rsidP="003B3FA0">
      <w:pPr>
        <w:numPr>
          <w:ilvl w:val="0"/>
          <w:numId w:val="1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70</w:t>
      </w:r>
    </w:p>
    <w:p w:rsidR="00012E16" w:rsidRPr="00012E16" w:rsidRDefault="00012E16" w:rsidP="003B3FA0">
      <w:pPr>
        <w:numPr>
          <w:ilvl w:val="0"/>
          <w:numId w:val="1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68</w:t>
      </w:r>
    </w:p>
    <w:p w:rsidR="00012E16" w:rsidRPr="00012E16" w:rsidRDefault="00012E16" w:rsidP="003B3FA0">
      <w:pPr>
        <w:numPr>
          <w:ilvl w:val="0"/>
          <w:numId w:val="1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None of these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Let the four consecutive even numbers be 2(x – 2), 2(x – 1), 2x, 2(x + 1)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Their sum = 8x – 4 = 292 =&gt; x = 37</w:t>
      </w:r>
      <w:r w:rsidRPr="00012E16">
        <w:rPr>
          <w:rFonts w:ascii="Arial" w:eastAsia="Times New Roman" w:hAnsi="Arial" w:cs="Arial"/>
          <w:sz w:val="17"/>
          <w:szCs w:val="17"/>
          <w:lang w:eastAsia="en-IN" w:bidi="hi-IN"/>
        </w:rPr>
        <w:br/>
        <w:t>Smallest number is: 2(x – 2) = 70.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20. </w:t>
      </w:r>
      <w:r w:rsidRPr="00012E16">
        <w:rPr>
          <w:rFonts w:ascii="Arial" w:eastAsia="Times New Roman" w:hAnsi="Arial" w:cs="Arial"/>
          <w:sz w:val="17"/>
          <w:szCs w:val="17"/>
          <w:lang w:eastAsia="en-IN" w:bidi="hi-IN"/>
        </w:rPr>
        <w:t>I. a2 – 9a + 20 = 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      II. 2b2 – 5b – 12 = 0 to solve both the equations to find the values of a and b?</w:t>
      </w:r>
    </w:p>
    <w:p w:rsidR="00012E16" w:rsidRPr="00012E16" w:rsidRDefault="00012E16" w:rsidP="003B3FA0">
      <w:pPr>
        <w:numPr>
          <w:ilvl w:val="0"/>
          <w:numId w:val="2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If a &lt; b</w:t>
      </w:r>
    </w:p>
    <w:p w:rsidR="00012E16" w:rsidRPr="00012E16" w:rsidRDefault="00012E16" w:rsidP="003B3FA0">
      <w:pPr>
        <w:numPr>
          <w:ilvl w:val="0"/>
          <w:numId w:val="2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If a = b</w:t>
      </w:r>
    </w:p>
    <w:p w:rsidR="00012E16" w:rsidRPr="00012E16" w:rsidRDefault="00012E16" w:rsidP="003B3FA0">
      <w:pPr>
        <w:numPr>
          <w:ilvl w:val="0"/>
          <w:numId w:val="2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If the relationship between a and b cannot be established</w:t>
      </w:r>
    </w:p>
    <w:p w:rsidR="00012E16" w:rsidRPr="00012E16" w:rsidRDefault="00012E16" w:rsidP="003B3FA0">
      <w:pPr>
        <w:numPr>
          <w:ilvl w:val="0"/>
          <w:numId w:val="2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If a &gt; b</w:t>
      </w:r>
    </w:p>
    <w:p w:rsidR="00012E16" w:rsidRPr="00012E16" w:rsidRDefault="00012E16" w:rsidP="003B3FA0">
      <w:pPr>
        <w:numPr>
          <w:ilvl w:val="0"/>
          <w:numId w:val="2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If a = b</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 (a – 5)(a – 4) = 0=&gt; a = 5, 4</w:t>
      </w:r>
      <w:r w:rsidRPr="00012E16">
        <w:rPr>
          <w:rFonts w:ascii="Arial" w:eastAsia="Times New Roman" w:hAnsi="Arial" w:cs="Arial"/>
          <w:sz w:val="17"/>
          <w:szCs w:val="17"/>
          <w:lang w:eastAsia="en-IN" w:bidi="hi-IN"/>
        </w:rPr>
        <w:br/>
        <w:t>II. (2b + 3)(b – 4) = 0</w:t>
      </w:r>
      <w:r w:rsidRPr="00012E16">
        <w:rPr>
          <w:rFonts w:ascii="Arial" w:eastAsia="Times New Roman" w:hAnsi="Arial" w:cs="Arial"/>
          <w:sz w:val="17"/>
          <w:szCs w:val="17"/>
          <w:lang w:eastAsia="en-IN" w:bidi="hi-IN"/>
        </w:rPr>
        <w:br/>
        <w:t>=&gt; b = 4, -3/2 =&gt; a = b</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21.  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p>
    <w:p w:rsidR="00012E16" w:rsidRPr="00012E16" w:rsidRDefault="00F40149" w:rsidP="003B3FA0">
      <w:pPr>
        <w:shd w:val="clear" w:color="auto" w:fill="FFFFFF"/>
        <w:spacing w:after="240" w:line="240" w:lineRule="auto"/>
        <w:rPr>
          <w:rFonts w:ascii="Arial" w:eastAsia="Times New Roman" w:hAnsi="Arial" w:cs="Arial"/>
          <w:sz w:val="17"/>
          <w:szCs w:val="17"/>
          <w:lang w:eastAsia="en-IN" w:bidi="hi-IN"/>
        </w:rPr>
      </w:pPr>
      <w:r w:rsidRPr="00F40149">
        <w:rPr>
          <w:rFonts w:ascii="Arial" w:eastAsia="Times New Roman" w:hAnsi="Arial" w:cs="Arial"/>
          <w:noProof/>
          <w:color w:val="92CDDC" w:themeColor="accent5" w:themeTint="99"/>
          <w:sz w:val="17"/>
          <w:szCs w:val="17"/>
          <w:lang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4.bp.blogspot.com/-k3cC3LcB_wI/UILk_TvbFdI/AAAAAAAACV4/ZpyWGAapKnU/s1600/oil+stock.png" style="width:162.45pt;height:113.1pt;visibility:visible;mso-wrap-style:square">
            <v:imagedata r:id="rId7" o:title="oil+stock"/>
          </v:shape>
        </w:pict>
      </w:r>
    </w:p>
    <w:p w:rsidR="00012E16" w:rsidRPr="00012E16" w:rsidRDefault="00012E16" w:rsidP="003B3FA0">
      <w:pPr>
        <w:numPr>
          <w:ilvl w:val="0"/>
          <w:numId w:val="2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8/25</w:t>
      </w:r>
    </w:p>
    <w:p w:rsidR="00012E16" w:rsidRPr="00012E16" w:rsidRDefault="00012E16" w:rsidP="003B3FA0">
      <w:pPr>
        <w:numPr>
          <w:ilvl w:val="0"/>
          <w:numId w:val="2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7/25</w:t>
      </w:r>
    </w:p>
    <w:p w:rsidR="00012E16" w:rsidRPr="00012E16" w:rsidRDefault="00012E16" w:rsidP="003B3FA0">
      <w:pPr>
        <w:numPr>
          <w:ilvl w:val="0"/>
          <w:numId w:val="2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9/25</w:t>
      </w:r>
    </w:p>
    <w:p w:rsidR="00012E16" w:rsidRPr="00012E16" w:rsidRDefault="00012E16" w:rsidP="003B3FA0">
      <w:pPr>
        <w:numPr>
          <w:ilvl w:val="0"/>
          <w:numId w:val="2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lastRenderedPageBreak/>
        <w:t>4/25</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2500 is redundant</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From the diagram we know that only ones who invested in municipal bonds are 28%, the probability is 28 / 100 = 7/25</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22. 6.4 * 1.25 = (?)3</w:t>
      </w:r>
    </w:p>
    <w:p w:rsidR="00012E16" w:rsidRPr="00012E16" w:rsidRDefault="00012E16" w:rsidP="003B3FA0">
      <w:pPr>
        <w:numPr>
          <w:ilvl w:val="0"/>
          <w:numId w:val="2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w:t>
      </w:r>
    </w:p>
    <w:p w:rsidR="00012E16" w:rsidRPr="00012E16" w:rsidRDefault="00012E16" w:rsidP="003B3FA0">
      <w:pPr>
        <w:numPr>
          <w:ilvl w:val="0"/>
          <w:numId w:val="2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4</w:t>
      </w:r>
    </w:p>
    <w:p w:rsidR="00012E16" w:rsidRPr="00012E16" w:rsidRDefault="00012E16" w:rsidP="003B3FA0">
      <w:pPr>
        <w:numPr>
          <w:ilvl w:val="0"/>
          <w:numId w:val="2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w:t>
      </w:r>
    </w:p>
    <w:p w:rsidR="00012E16" w:rsidRPr="00012E16" w:rsidRDefault="00012E16" w:rsidP="003B3FA0">
      <w:pPr>
        <w:numPr>
          <w:ilvl w:val="0"/>
          <w:numId w:val="2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w:t>
      </w:r>
    </w:p>
    <w:p w:rsidR="00012E16" w:rsidRPr="00012E16" w:rsidRDefault="00012E16" w:rsidP="003B3FA0">
      <w:pPr>
        <w:numPr>
          <w:ilvl w:val="0"/>
          <w:numId w:val="2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8 = (?)3</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=&gt; ?3 = 23 =&gt; ? = 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23. The dimensions of a room are 25 feet * 15 feet * 12 feet. What is the cost of </w:t>
      </w:r>
      <w:r w:rsidRPr="00012E16">
        <w:rPr>
          <w:rFonts w:ascii="Arial" w:eastAsia="Times New Roman" w:hAnsi="Arial" w:cs="Arial"/>
          <w:sz w:val="17"/>
          <w:szCs w:val="17"/>
          <w:lang w:eastAsia="en-IN" w:bidi="hi-IN"/>
        </w:rPr>
        <w:t>white washing</w:t>
      </w:r>
      <w:r w:rsidRPr="00012E16">
        <w:rPr>
          <w:rFonts w:ascii="Arial" w:eastAsia="Times New Roman" w:hAnsi="Arial" w:cs="Arial"/>
          <w:b/>
          <w:bCs/>
          <w:sz w:val="17"/>
          <w:lang w:eastAsia="en-IN" w:bidi="hi-IN"/>
        </w:rPr>
        <w:t>the four walls of the room at Rs. 5 per square feet if there is one door of dimensions 6 feet * 3 feet and three windows of dimensions 4 feet * 3 feet each?</w:t>
      </w:r>
    </w:p>
    <w:p w:rsidR="00012E16" w:rsidRPr="00012E16" w:rsidRDefault="00012E16" w:rsidP="003B3FA0">
      <w:pPr>
        <w:numPr>
          <w:ilvl w:val="0"/>
          <w:numId w:val="2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Rs. 4800</w:t>
      </w:r>
    </w:p>
    <w:p w:rsidR="00012E16" w:rsidRPr="00012E16" w:rsidRDefault="00012E16" w:rsidP="003B3FA0">
      <w:pPr>
        <w:numPr>
          <w:ilvl w:val="0"/>
          <w:numId w:val="2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Rs. 3600</w:t>
      </w:r>
    </w:p>
    <w:p w:rsidR="00012E16" w:rsidRPr="00012E16" w:rsidRDefault="00012E16" w:rsidP="003B3FA0">
      <w:pPr>
        <w:numPr>
          <w:ilvl w:val="0"/>
          <w:numId w:val="2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Rs. 3560</w:t>
      </w:r>
    </w:p>
    <w:p w:rsidR="00012E16" w:rsidRPr="00012E16" w:rsidRDefault="00012E16" w:rsidP="003B3FA0">
      <w:pPr>
        <w:numPr>
          <w:ilvl w:val="0"/>
          <w:numId w:val="2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Rs. 4530</w:t>
      </w:r>
    </w:p>
    <w:p w:rsidR="00012E16" w:rsidRPr="00012E16" w:rsidRDefault="00012E16" w:rsidP="003B3FA0">
      <w:pPr>
        <w:numPr>
          <w:ilvl w:val="0"/>
          <w:numId w:val="2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None of these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Area of the four walls = 2h(l + b)</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Since there are doors and windows, area of the walls = 2 * 12 (15 + 25) – (6 * 3) – 3(4 * 3) = 906 sq.ft.</w:t>
      </w:r>
      <w:r w:rsidRPr="00012E16">
        <w:rPr>
          <w:rFonts w:ascii="Arial" w:eastAsia="Times New Roman" w:hAnsi="Arial" w:cs="Arial"/>
          <w:sz w:val="17"/>
          <w:szCs w:val="17"/>
          <w:lang w:eastAsia="en-IN" w:bidi="hi-IN"/>
        </w:rPr>
        <w:br/>
        <w:t>Total cost = 906 * 5 = Rs. 4530.</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24.</w:t>
      </w:r>
      <w:r w:rsidRPr="00012E16">
        <w:rPr>
          <w:rFonts w:ascii="Arial" w:eastAsia="Times New Roman" w:hAnsi="Arial" w:cs="Arial"/>
          <w:sz w:val="17"/>
          <w:szCs w:val="17"/>
          <w:lang w:eastAsia="en-IN" w:bidi="hi-IN"/>
        </w:rPr>
        <w:t> </w:t>
      </w:r>
      <w:r w:rsidRPr="00012E16">
        <w:rPr>
          <w:rFonts w:ascii="Arial" w:eastAsia="Times New Roman" w:hAnsi="Arial" w:cs="Arial"/>
          <w:b/>
          <w:bCs/>
          <w:sz w:val="17"/>
          <w:lang w:eastAsia="en-IN" w:bidi="hi-IN"/>
        </w:rPr>
        <w:t>Four of the following five are alike in a certain way and so form a group. Which is the one that does not belong to that group?</w:t>
      </w:r>
    </w:p>
    <w:p w:rsidR="00012E16" w:rsidRPr="00012E16" w:rsidRDefault="00012E16" w:rsidP="003B3FA0">
      <w:pPr>
        <w:numPr>
          <w:ilvl w:val="0"/>
          <w:numId w:val="2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Food: Hunger</w:t>
      </w:r>
    </w:p>
    <w:p w:rsidR="00012E16" w:rsidRPr="00012E16" w:rsidRDefault="00012E16" w:rsidP="003B3FA0">
      <w:pPr>
        <w:numPr>
          <w:ilvl w:val="0"/>
          <w:numId w:val="2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Water: Thirst</w:t>
      </w:r>
    </w:p>
    <w:p w:rsidR="00012E16" w:rsidRPr="00012E16" w:rsidRDefault="00012E16" w:rsidP="003B3FA0">
      <w:pPr>
        <w:numPr>
          <w:ilvl w:val="0"/>
          <w:numId w:val="2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Air: Suffocation</w:t>
      </w:r>
    </w:p>
    <w:p w:rsidR="00012E16" w:rsidRPr="00012E16" w:rsidRDefault="00012E16" w:rsidP="003B3FA0">
      <w:pPr>
        <w:numPr>
          <w:ilvl w:val="0"/>
          <w:numId w:val="2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Talent: Education</w:t>
      </w:r>
    </w:p>
    <w:p w:rsidR="00012E16" w:rsidRPr="00012E16" w:rsidRDefault="00012E16" w:rsidP="003B3FA0">
      <w:pPr>
        <w:numPr>
          <w:ilvl w:val="0"/>
          <w:numId w:val="2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Leg: Lame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-NA-</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25. Four of the following five are alike in a certain way and so form a group. Which is the one that does not belong to that group?</w:t>
      </w:r>
    </w:p>
    <w:p w:rsidR="00012E16" w:rsidRPr="00012E16" w:rsidRDefault="00012E16" w:rsidP="003B3FA0">
      <w:pPr>
        <w:numPr>
          <w:ilvl w:val="0"/>
          <w:numId w:val="2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226</w:t>
      </w:r>
    </w:p>
    <w:p w:rsidR="00012E16" w:rsidRPr="00012E16" w:rsidRDefault="00012E16" w:rsidP="003B3FA0">
      <w:pPr>
        <w:numPr>
          <w:ilvl w:val="0"/>
          <w:numId w:val="2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290</w:t>
      </w:r>
    </w:p>
    <w:p w:rsidR="00012E16" w:rsidRPr="00012E16" w:rsidRDefault="00012E16" w:rsidP="003B3FA0">
      <w:pPr>
        <w:numPr>
          <w:ilvl w:val="0"/>
          <w:numId w:val="2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360</w:t>
      </w:r>
    </w:p>
    <w:p w:rsidR="00012E16" w:rsidRPr="00012E16" w:rsidRDefault="00012E16" w:rsidP="003B3FA0">
      <w:pPr>
        <w:numPr>
          <w:ilvl w:val="0"/>
          <w:numId w:val="2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170</w:t>
      </w:r>
    </w:p>
    <w:p w:rsidR="00012E16" w:rsidRPr="00012E16" w:rsidRDefault="00012E16" w:rsidP="003B3FA0">
      <w:pPr>
        <w:numPr>
          <w:ilvl w:val="0"/>
          <w:numId w:val="2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122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lastRenderedPageBreak/>
        <w:t>Answer: Option 3</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After a close look you will get the exact 360 each number is one more than square of a natural number, i.e.,226 = 152+ 1 ; 290 = 172+ 1 ; 170 = 132+ 1 ; 122 = 112+ 1.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26. Choose the correct alternative that will continue the same pattern and fill in the blank spaces?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19, 2, 38, 3, 114, 4, (….)</w:t>
      </w:r>
    </w:p>
    <w:p w:rsidR="00012E16" w:rsidRPr="00012E16" w:rsidRDefault="00012E16" w:rsidP="003B3FA0">
      <w:pPr>
        <w:numPr>
          <w:ilvl w:val="0"/>
          <w:numId w:val="2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228</w:t>
      </w:r>
    </w:p>
    <w:p w:rsidR="00012E16" w:rsidRPr="00012E16" w:rsidRDefault="00012E16" w:rsidP="003B3FA0">
      <w:pPr>
        <w:numPr>
          <w:ilvl w:val="0"/>
          <w:numId w:val="2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256</w:t>
      </w:r>
    </w:p>
    <w:p w:rsidR="00012E16" w:rsidRPr="00012E16" w:rsidRDefault="00012E16" w:rsidP="003B3FA0">
      <w:pPr>
        <w:numPr>
          <w:ilvl w:val="0"/>
          <w:numId w:val="2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352</w:t>
      </w:r>
    </w:p>
    <w:p w:rsidR="00012E16" w:rsidRPr="00012E16" w:rsidRDefault="00012E16" w:rsidP="003B3FA0">
      <w:pPr>
        <w:numPr>
          <w:ilvl w:val="0"/>
          <w:numId w:val="2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456</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The sequence is a combination of two series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 19, 38, 114, (….)     II. 2, 3, 4</w:t>
      </w:r>
      <w:r w:rsidRPr="00012E16">
        <w:rPr>
          <w:rFonts w:ascii="Arial" w:eastAsia="Times New Roman" w:hAnsi="Arial" w:cs="Arial"/>
          <w:sz w:val="17"/>
          <w:szCs w:val="17"/>
          <w:lang w:eastAsia="en-IN" w:bidi="hi-IN"/>
        </w:rPr>
        <w:br/>
        <w:t>The pattern followed in I is *2, *3, …</w:t>
      </w:r>
      <w:r w:rsidRPr="00012E16">
        <w:rPr>
          <w:rFonts w:ascii="Arial" w:eastAsia="Times New Roman" w:hAnsi="Arial" w:cs="Arial"/>
          <w:sz w:val="17"/>
          <w:szCs w:val="17"/>
          <w:lang w:eastAsia="en-IN" w:bidi="hi-IN"/>
        </w:rPr>
        <w:br/>
        <w:t>Missing number = 114 * 4 = 456.</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27. In a certain code language, the word DISTANCE is written as FLUWCQEH. How will the word NUMERALS be written in that code language?</w:t>
      </w:r>
    </w:p>
    <w:p w:rsidR="00012E16" w:rsidRPr="00012E16" w:rsidRDefault="00012E16" w:rsidP="003B3FA0">
      <w:pPr>
        <w:numPr>
          <w:ilvl w:val="0"/>
          <w:numId w:val="2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PXNHTDNV</w:t>
      </w:r>
    </w:p>
    <w:p w:rsidR="00012E16" w:rsidRPr="00012E16" w:rsidRDefault="00012E16" w:rsidP="003B3FA0">
      <w:pPr>
        <w:numPr>
          <w:ilvl w:val="0"/>
          <w:numId w:val="2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PXOITDNV</w:t>
      </w:r>
    </w:p>
    <w:p w:rsidR="00012E16" w:rsidRPr="00012E16" w:rsidRDefault="00012E16" w:rsidP="003B3FA0">
      <w:pPr>
        <w:numPr>
          <w:ilvl w:val="0"/>
          <w:numId w:val="2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PWOHTDNV</w:t>
      </w:r>
    </w:p>
    <w:p w:rsidR="00012E16" w:rsidRPr="00012E16" w:rsidRDefault="00012E16" w:rsidP="003B3FA0">
      <w:pPr>
        <w:numPr>
          <w:ilvl w:val="0"/>
          <w:numId w:val="2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PXOHTDNV</w:t>
      </w:r>
    </w:p>
    <w:p w:rsidR="00012E16" w:rsidRPr="00012E16" w:rsidRDefault="00012E16" w:rsidP="003B3FA0">
      <w:pPr>
        <w:numPr>
          <w:ilvl w:val="0"/>
          <w:numId w:val="2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None of these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Odd-positioned letters are coded as the positions forward and even-positioned three positions forward.</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28. Study the following information and answer the questions given below?</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 ‘P * Q’ means ‘Q is mother of Q’</w:t>
      </w:r>
      <w:r w:rsidRPr="00012E16">
        <w:rPr>
          <w:rFonts w:ascii="Arial" w:eastAsia="Times New Roman" w:hAnsi="Arial" w:cs="Arial"/>
          <w:sz w:val="17"/>
          <w:szCs w:val="17"/>
          <w:lang w:eastAsia="en-IN" w:bidi="hi-IN"/>
        </w:rPr>
        <w:br/>
        <w:t>(ii) ‘P + Q’ means ‘P is father of Q’</w:t>
      </w:r>
      <w:r w:rsidRPr="00012E16">
        <w:rPr>
          <w:rFonts w:ascii="Arial" w:eastAsia="Times New Roman" w:hAnsi="Arial" w:cs="Arial"/>
          <w:sz w:val="17"/>
          <w:szCs w:val="17"/>
          <w:lang w:eastAsia="en-IN" w:bidi="hi-IN"/>
        </w:rPr>
        <w:br/>
        <w:t>(iii) ‘P – Q’ means ‘P is brother of Q’</w:t>
      </w:r>
      <w:r w:rsidRPr="00012E16">
        <w:rPr>
          <w:rFonts w:ascii="Arial" w:eastAsia="Times New Roman" w:hAnsi="Arial" w:cs="Arial"/>
          <w:sz w:val="17"/>
          <w:szCs w:val="17"/>
          <w:lang w:eastAsia="en-IN" w:bidi="hi-IN"/>
        </w:rPr>
        <w:br/>
        <w:t>(iv) ‘P ÷ Q’ means ‘Q is sister of P’.</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Which of the following means ‘M is niece of T’ ?</w:t>
      </w:r>
    </w:p>
    <w:p w:rsidR="00012E16" w:rsidRPr="00012E16" w:rsidRDefault="00012E16" w:rsidP="003B3FA0">
      <w:pPr>
        <w:numPr>
          <w:ilvl w:val="0"/>
          <w:numId w:val="2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M ÷ D + T * R</w:t>
      </w:r>
    </w:p>
    <w:p w:rsidR="00012E16" w:rsidRPr="00012E16" w:rsidRDefault="00012E16" w:rsidP="003B3FA0">
      <w:pPr>
        <w:numPr>
          <w:ilvl w:val="0"/>
          <w:numId w:val="2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 – D + R ÷ M</w:t>
      </w:r>
    </w:p>
    <w:p w:rsidR="00012E16" w:rsidRPr="00012E16" w:rsidRDefault="00012E16" w:rsidP="003B3FA0">
      <w:pPr>
        <w:numPr>
          <w:ilvl w:val="0"/>
          <w:numId w:val="2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 * D + R ÷ M</w:t>
      </w:r>
    </w:p>
    <w:p w:rsidR="00012E16" w:rsidRPr="00012E16" w:rsidRDefault="00012E16" w:rsidP="003B3FA0">
      <w:pPr>
        <w:numPr>
          <w:ilvl w:val="0"/>
          <w:numId w:val="2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Cannot be determined</w:t>
      </w:r>
    </w:p>
    <w:p w:rsidR="00012E16" w:rsidRPr="00012E16" w:rsidRDefault="00012E16" w:rsidP="003B3FA0">
      <w:pPr>
        <w:numPr>
          <w:ilvl w:val="0"/>
          <w:numId w:val="2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None of these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T(+) —- D(+)</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               |</w:t>
      </w:r>
      <w:r w:rsidRPr="00012E16">
        <w:rPr>
          <w:rFonts w:ascii="Arial" w:eastAsia="Times New Roman" w:hAnsi="Arial" w:cs="Arial"/>
          <w:sz w:val="17"/>
          <w:szCs w:val="17"/>
          <w:lang w:eastAsia="en-IN" w:bidi="hi-IN"/>
        </w:rPr>
        <w:br/>
        <w:t>R —- M(-)</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29. After 4 p.m. on a sunny day when Ramesh was returning from his school, he saw his uncle coming in the opposite direction. His uncle talked to him for some time. Ramesh saw that the shadow of his uncle was to his right side. Which direction was his uncle facing during their talk?</w:t>
      </w:r>
    </w:p>
    <w:p w:rsidR="00012E16" w:rsidRPr="00012E16" w:rsidRDefault="00012E16" w:rsidP="003B3FA0">
      <w:pPr>
        <w:numPr>
          <w:ilvl w:val="0"/>
          <w:numId w:val="2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North</w:t>
      </w:r>
    </w:p>
    <w:p w:rsidR="00012E16" w:rsidRPr="00012E16" w:rsidRDefault="00012E16" w:rsidP="003B3FA0">
      <w:pPr>
        <w:numPr>
          <w:ilvl w:val="0"/>
          <w:numId w:val="2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South</w:t>
      </w:r>
    </w:p>
    <w:p w:rsidR="00012E16" w:rsidRPr="00012E16" w:rsidRDefault="00012E16" w:rsidP="003B3FA0">
      <w:pPr>
        <w:numPr>
          <w:ilvl w:val="0"/>
          <w:numId w:val="2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lastRenderedPageBreak/>
        <w:t>East</w:t>
      </w:r>
    </w:p>
    <w:p w:rsidR="00012E16" w:rsidRPr="00012E16" w:rsidRDefault="00012E16" w:rsidP="003B3FA0">
      <w:pPr>
        <w:numPr>
          <w:ilvl w:val="0"/>
          <w:numId w:val="2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Data inadequate</w:t>
      </w:r>
    </w:p>
    <w:p w:rsidR="00012E16" w:rsidRPr="00012E16" w:rsidRDefault="00012E16" w:rsidP="003B3FA0">
      <w:pPr>
        <w:numPr>
          <w:ilvl w:val="0"/>
          <w:numId w:val="2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None of these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After 4 p.m. the shadow will be towards East. Now, East is to the right of Ramesh. So Ramesh faces North. And his uncle, who is opposite him, faces South.</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30. QLR, JPD, RNU, GNC, SPX, DLB, __</w:t>
      </w:r>
    </w:p>
    <w:p w:rsidR="00012E16" w:rsidRPr="00012E16" w:rsidRDefault="00012E16" w:rsidP="003B3FA0">
      <w:pPr>
        <w:numPr>
          <w:ilvl w:val="0"/>
          <w:numId w:val="3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ARE</w:t>
      </w:r>
    </w:p>
    <w:p w:rsidR="00012E16" w:rsidRPr="00012E16" w:rsidRDefault="00012E16" w:rsidP="003B3FA0">
      <w:pPr>
        <w:numPr>
          <w:ilvl w:val="0"/>
          <w:numId w:val="3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AJA</w:t>
      </w:r>
    </w:p>
    <w:p w:rsidR="00012E16" w:rsidRPr="00012E16" w:rsidRDefault="00012E16" w:rsidP="003B3FA0">
      <w:pPr>
        <w:numPr>
          <w:ilvl w:val="0"/>
          <w:numId w:val="3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BTU</w:t>
      </w:r>
    </w:p>
    <w:p w:rsidR="00012E16" w:rsidRPr="00012E16" w:rsidRDefault="00012E16" w:rsidP="003B3FA0">
      <w:pPr>
        <w:numPr>
          <w:ilvl w:val="0"/>
          <w:numId w:val="3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KJE</w:t>
      </w:r>
    </w:p>
    <w:p w:rsidR="00012E16" w:rsidRPr="00012E16" w:rsidRDefault="00012E16" w:rsidP="003B3FA0">
      <w:pPr>
        <w:numPr>
          <w:ilvl w:val="0"/>
          <w:numId w:val="3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TRA</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5</w:t>
      </w:r>
      <w:r w:rsidRPr="00012E16">
        <w:rPr>
          <w:rFonts w:ascii="Arial" w:eastAsia="Times New Roman" w:hAnsi="Arial" w:cs="Arial"/>
          <w:sz w:val="17"/>
          <w:szCs w:val="17"/>
          <w:lang w:eastAsia="en-IN" w:bidi="hi-IN"/>
        </w:rPr>
        <w:br/>
      </w: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The alternate groups are in different series.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QLR, RNU, SPX are in one series. The pattern for the first letter:</w:t>
      </w:r>
      <w:r w:rsidRPr="00012E16">
        <w:rPr>
          <w:rFonts w:ascii="Arial" w:eastAsia="Times New Roman" w:hAnsi="Arial" w:cs="Arial"/>
          <w:sz w:val="17"/>
          <w:szCs w:val="17"/>
          <w:lang w:eastAsia="en-IN" w:bidi="hi-IN"/>
        </w:rPr>
        <w:br/>
        <w:t>Q+1, R+1, S+1, T</w:t>
      </w:r>
      <w:r w:rsidRPr="00012E16">
        <w:rPr>
          <w:rFonts w:ascii="Arial" w:eastAsia="Times New Roman" w:hAnsi="Arial" w:cs="Arial"/>
          <w:sz w:val="17"/>
          <w:szCs w:val="17"/>
          <w:lang w:eastAsia="en-IN" w:bidi="hi-IN"/>
        </w:rPr>
        <w:br/>
        <w:t>The pattern for the second letter:</w:t>
      </w:r>
      <w:r w:rsidRPr="00012E16">
        <w:rPr>
          <w:rFonts w:ascii="Arial" w:eastAsia="Times New Roman" w:hAnsi="Arial" w:cs="Arial"/>
          <w:sz w:val="17"/>
          <w:szCs w:val="17"/>
          <w:lang w:eastAsia="en-IN" w:bidi="hi-IN"/>
        </w:rPr>
        <w:br/>
        <w:t>L+2, N+2, P+2, R</w:t>
      </w:r>
      <w:r w:rsidRPr="00012E16">
        <w:rPr>
          <w:rFonts w:ascii="Arial" w:eastAsia="Times New Roman" w:hAnsi="Arial" w:cs="Arial"/>
          <w:sz w:val="17"/>
          <w:szCs w:val="17"/>
          <w:lang w:eastAsia="en-IN" w:bidi="hi-IN"/>
        </w:rPr>
        <w:br/>
        <w:t>The pattern for the third letter:</w:t>
      </w:r>
      <w:r w:rsidRPr="00012E16">
        <w:rPr>
          <w:rFonts w:ascii="Arial" w:eastAsia="Times New Roman" w:hAnsi="Arial" w:cs="Arial"/>
          <w:sz w:val="17"/>
          <w:szCs w:val="17"/>
          <w:lang w:eastAsia="en-IN" w:bidi="hi-IN"/>
        </w:rPr>
        <w:br/>
        <w:t>R+3, U+3, X+3, A</w:t>
      </w:r>
      <w:r w:rsidRPr="00012E16">
        <w:rPr>
          <w:rFonts w:ascii="Arial" w:eastAsia="Times New Roman" w:hAnsi="Arial" w:cs="Arial"/>
          <w:sz w:val="17"/>
          <w:szCs w:val="17"/>
          <w:lang w:eastAsia="en-IN" w:bidi="hi-IN"/>
        </w:rPr>
        <w:br/>
        <w:t>Hence, the next group in the series is TRA.</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31. 6, 24, 60, 120, 210, __</w:t>
      </w:r>
    </w:p>
    <w:p w:rsidR="00012E16" w:rsidRPr="00012E16" w:rsidRDefault="00012E16" w:rsidP="003B3FA0">
      <w:pPr>
        <w:numPr>
          <w:ilvl w:val="0"/>
          <w:numId w:val="3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432</w:t>
      </w:r>
    </w:p>
    <w:p w:rsidR="00012E16" w:rsidRPr="00012E16" w:rsidRDefault="00012E16" w:rsidP="003B3FA0">
      <w:pPr>
        <w:numPr>
          <w:ilvl w:val="0"/>
          <w:numId w:val="3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343</w:t>
      </w:r>
    </w:p>
    <w:p w:rsidR="00012E16" w:rsidRPr="00012E16" w:rsidRDefault="00012E16" w:rsidP="003B3FA0">
      <w:pPr>
        <w:numPr>
          <w:ilvl w:val="0"/>
          <w:numId w:val="3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368</w:t>
      </w:r>
    </w:p>
    <w:p w:rsidR="00012E16" w:rsidRPr="00012E16" w:rsidRDefault="00012E16" w:rsidP="003B3FA0">
      <w:pPr>
        <w:numPr>
          <w:ilvl w:val="0"/>
          <w:numId w:val="3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322</w:t>
      </w:r>
    </w:p>
    <w:p w:rsidR="00012E16" w:rsidRPr="00012E16" w:rsidRDefault="00012E16" w:rsidP="003B3FA0">
      <w:pPr>
        <w:numPr>
          <w:ilvl w:val="0"/>
          <w:numId w:val="3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336</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5</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6, 24, 60, 120, 210, __</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=&gt;23 – 2, 33 – 3, 43 – 4, 53 – 5, 63 – 6, __ The next number in the series is</w:t>
      </w:r>
      <w:r w:rsidRPr="00012E16">
        <w:rPr>
          <w:rFonts w:ascii="Arial" w:eastAsia="Times New Roman" w:hAnsi="Arial" w:cs="Arial"/>
          <w:sz w:val="17"/>
          <w:szCs w:val="17"/>
          <w:lang w:eastAsia="en-IN" w:bidi="hi-IN"/>
        </w:rPr>
        <w:br/>
        <w:t>73 – 7 = 336.</w:t>
      </w:r>
    </w:p>
    <w:p w:rsidR="00012E16" w:rsidRPr="00012E16" w:rsidRDefault="00012E16" w:rsidP="003B3FA0">
      <w:pPr>
        <w:shd w:val="clear" w:color="auto" w:fill="FFFFFF"/>
        <w:spacing w:after="148" w:line="240" w:lineRule="auto"/>
        <w:outlineLvl w:val="2"/>
        <w:rPr>
          <w:rFonts w:ascii="Arial" w:eastAsia="Times New Roman" w:hAnsi="Arial" w:cs="Arial"/>
          <w:sz w:val="27"/>
          <w:szCs w:val="27"/>
          <w:lang w:eastAsia="en-IN" w:bidi="hi-IN"/>
        </w:rPr>
      </w:pPr>
      <w:r w:rsidRPr="00012E16">
        <w:rPr>
          <w:rFonts w:ascii="Arial" w:eastAsia="Times New Roman" w:hAnsi="Arial" w:cs="Arial"/>
          <w:sz w:val="27"/>
          <w:szCs w:val="27"/>
          <w:lang w:eastAsia="en-IN" w:bidi="hi-IN"/>
        </w:rPr>
        <w:t>TCS Reasoning Test Sample Papers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 Choose out the odd one.</w:t>
      </w:r>
    </w:p>
    <w:p w:rsidR="00012E16" w:rsidRPr="00012E16" w:rsidRDefault="00012E16" w:rsidP="003B3FA0">
      <w:pPr>
        <w:numPr>
          <w:ilvl w:val="0"/>
          <w:numId w:val="3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Dog</w:t>
      </w:r>
    </w:p>
    <w:p w:rsidR="00012E16" w:rsidRPr="00012E16" w:rsidRDefault="00012E16" w:rsidP="003B3FA0">
      <w:pPr>
        <w:numPr>
          <w:ilvl w:val="0"/>
          <w:numId w:val="3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Lion</w:t>
      </w:r>
    </w:p>
    <w:p w:rsidR="00012E16" w:rsidRPr="00012E16" w:rsidRDefault="00012E16" w:rsidP="003B3FA0">
      <w:pPr>
        <w:numPr>
          <w:ilvl w:val="0"/>
          <w:numId w:val="3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Jackal</w:t>
      </w:r>
    </w:p>
    <w:p w:rsidR="00012E16" w:rsidRPr="00012E16" w:rsidRDefault="00012E16" w:rsidP="003B3FA0">
      <w:pPr>
        <w:numPr>
          <w:ilvl w:val="0"/>
          <w:numId w:val="3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Tiger</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All except dog are wild animals.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 Four of the following five are alike in a certain way and so form a group. Which is the one that does not belong to that group?</w:t>
      </w:r>
    </w:p>
    <w:p w:rsidR="00012E16" w:rsidRPr="00012E16" w:rsidRDefault="00012E16" w:rsidP="003B3FA0">
      <w:pPr>
        <w:numPr>
          <w:ilvl w:val="0"/>
          <w:numId w:val="3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lastRenderedPageBreak/>
        <w:t>PY8</w:t>
      </w:r>
    </w:p>
    <w:p w:rsidR="00012E16" w:rsidRPr="00012E16" w:rsidRDefault="00012E16" w:rsidP="003B3FA0">
      <w:pPr>
        <w:numPr>
          <w:ilvl w:val="0"/>
          <w:numId w:val="3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EK5</w:t>
      </w:r>
    </w:p>
    <w:p w:rsidR="00012E16" w:rsidRPr="00012E16" w:rsidRDefault="00012E16" w:rsidP="003B3FA0">
      <w:pPr>
        <w:numPr>
          <w:ilvl w:val="0"/>
          <w:numId w:val="3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RV3</w:t>
      </w:r>
    </w:p>
    <w:p w:rsidR="00012E16" w:rsidRPr="00012E16" w:rsidRDefault="00012E16" w:rsidP="003B3FA0">
      <w:pPr>
        <w:numPr>
          <w:ilvl w:val="0"/>
          <w:numId w:val="3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DG2</w:t>
      </w:r>
    </w:p>
    <w:p w:rsidR="00012E16" w:rsidRPr="00012E16" w:rsidRDefault="00012E16" w:rsidP="003B3FA0">
      <w:pPr>
        <w:numPr>
          <w:ilvl w:val="0"/>
          <w:numId w:val="3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JR6</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5</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In all others, the digit indicates the gap between the two letters.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3. Odd man out: 1, 2, 4, 8, 16, 32, 64, 96</w:t>
      </w:r>
    </w:p>
    <w:p w:rsidR="00012E16" w:rsidRPr="00012E16" w:rsidRDefault="00012E16" w:rsidP="003B3FA0">
      <w:pPr>
        <w:numPr>
          <w:ilvl w:val="0"/>
          <w:numId w:val="3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4</w:t>
      </w:r>
    </w:p>
    <w:p w:rsidR="00012E16" w:rsidRPr="00012E16" w:rsidRDefault="00012E16" w:rsidP="003B3FA0">
      <w:pPr>
        <w:numPr>
          <w:ilvl w:val="0"/>
          <w:numId w:val="3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32</w:t>
      </w:r>
    </w:p>
    <w:p w:rsidR="00012E16" w:rsidRPr="00012E16" w:rsidRDefault="00012E16" w:rsidP="003B3FA0">
      <w:pPr>
        <w:numPr>
          <w:ilvl w:val="0"/>
          <w:numId w:val="3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64</w:t>
      </w:r>
    </w:p>
    <w:p w:rsidR="00012E16" w:rsidRPr="00012E16" w:rsidRDefault="00012E16" w:rsidP="003B3FA0">
      <w:pPr>
        <w:numPr>
          <w:ilvl w:val="0"/>
          <w:numId w:val="3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96</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Each term of the series is obtained by multiplying the preceding term by 2. So, 96 is wrong and must be replaced by (64 * 2) i.e. 128.</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4. In a coded language ‘HOSPITAL’ is written as ‘32574618’ in the same language ‘POSTAL’ would be written as</w:t>
      </w:r>
    </w:p>
    <w:p w:rsidR="00012E16" w:rsidRPr="00012E16" w:rsidRDefault="00012E16" w:rsidP="003B3FA0">
      <w:pPr>
        <w:numPr>
          <w:ilvl w:val="0"/>
          <w:numId w:val="3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752618</w:t>
      </w:r>
    </w:p>
    <w:p w:rsidR="00012E16" w:rsidRPr="00012E16" w:rsidRDefault="00012E16" w:rsidP="003B3FA0">
      <w:pPr>
        <w:numPr>
          <w:ilvl w:val="0"/>
          <w:numId w:val="3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725618</w:t>
      </w:r>
    </w:p>
    <w:p w:rsidR="00012E16" w:rsidRPr="00012E16" w:rsidRDefault="00012E16" w:rsidP="003B3FA0">
      <w:pPr>
        <w:numPr>
          <w:ilvl w:val="0"/>
          <w:numId w:val="3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725168</w:t>
      </w:r>
    </w:p>
    <w:p w:rsidR="00012E16" w:rsidRPr="00012E16" w:rsidRDefault="00012E16" w:rsidP="003B3FA0">
      <w:pPr>
        <w:numPr>
          <w:ilvl w:val="0"/>
          <w:numId w:val="3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725681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5. Pointing to a photograph a lady tell’s Pramod,”I am the only daughter of this lady and her son is your maternal uncle,”How are the speakers related to Pramod’s father?</w:t>
      </w:r>
    </w:p>
    <w:p w:rsidR="00012E16" w:rsidRPr="00012E16" w:rsidRDefault="00012E16" w:rsidP="003B3FA0">
      <w:pPr>
        <w:numPr>
          <w:ilvl w:val="0"/>
          <w:numId w:val="3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Sister-in-law</w:t>
      </w:r>
    </w:p>
    <w:p w:rsidR="00012E16" w:rsidRPr="00012E16" w:rsidRDefault="00012E16" w:rsidP="003B3FA0">
      <w:pPr>
        <w:numPr>
          <w:ilvl w:val="0"/>
          <w:numId w:val="3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Wife</w:t>
      </w:r>
    </w:p>
    <w:p w:rsidR="00012E16" w:rsidRPr="00012E16" w:rsidRDefault="00012E16" w:rsidP="003B3FA0">
      <w:pPr>
        <w:numPr>
          <w:ilvl w:val="0"/>
          <w:numId w:val="3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Either (A) or (B)</w:t>
      </w:r>
    </w:p>
    <w:p w:rsidR="00012E16" w:rsidRPr="00012E16" w:rsidRDefault="00012E16" w:rsidP="003B3FA0">
      <w:pPr>
        <w:numPr>
          <w:ilvl w:val="0"/>
          <w:numId w:val="3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Neither (A) Nor (B)</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B</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Clearly the speakers brother is Pramod’s maternal uncle .So the speaker is Pramod’s mother or his father wife.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6. One afternoon, Manisha and Madhuri were talking to each other face to face in Bhopal on M.G. Road. If Manisha’s shadow was exactly to the exactly to the left of Madhuri, which direction was Manisha facing?</w:t>
      </w:r>
    </w:p>
    <w:p w:rsidR="00012E16" w:rsidRPr="00012E16" w:rsidRDefault="00012E16" w:rsidP="003B3FA0">
      <w:pPr>
        <w:numPr>
          <w:ilvl w:val="0"/>
          <w:numId w:val="3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North</w:t>
      </w:r>
    </w:p>
    <w:p w:rsidR="00012E16" w:rsidRPr="00012E16" w:rsidRDefault="00012E16" w:rsidP="003B3FA0">
      <w:pPr>
        <w:numPr>
          <w:ilvl w:val="0"/>
          <w:numId w:val="3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South</w:t>
      </w:r>
    </w:p>
    <w:p w:rsidR="00012E16" w:rsidRPr="00012E16" w:rsidRDefault="00012E16" w:rsidP="003B3FA0">
      <w:pPr>
        <w:numPr>
          <w:ilvl w:val="0"/>
          <w:numId w:val="3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East</w:t>
      </w:r>
    </w:p>
    <w:p w:rsidR="00012E16" w:rsidRPr="00012E16" w:rsidRDefault="00012E16" w:rsidP="003B3FA0">
      <w:pPr>
        <w:numPr>
          <w:ilvl w:val="0"/>
          <w:numId w:val="3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Data inadequate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In the afternoon the sun is in the west. Hence, the shadow is in the East. Now, East is to the left of Madhuri. So, Madhuri is facing South. Therfore, Manisha, who is face to face with Madhuri, is facing North.</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7. If it is possible to make a meaningful word with the second, the fourth, the seventh and the eight letters of the word CONTROVERSIAL which of the following will be the first letter of the word? If more than one such word can be made, </w:t>
      </w:r>
      <w:r w:rsidRPr="00012E16">
        <w:rPr>
          <w:rFonts w:ascii="Arial" w:eastAsia="Times New Roman" w:hAnsi="Arial" w:cs="Arial"/>
          <w:sz w:val="17"/>
          <w:szCs w:val="17"/>
          <w:lang w:eastAsia="en-IN" w:bidi="hi-IN"/>
        </w:rPr>
        <w:t>given ‘M</w:t>
      </w:r>
      <w:r w:rsidRPr="00012E16">
        <w:rPr>
          <w:rFonts w:ascii="Arial" w:eastAsia="Times New Roman" w:hAnsi="Arial" w:cs="Arial"/>
          <w:b/>
          <w:bCs/>
          <w:sz w:val="17"/>
          <w:lang w:eastAsia="en-IN" w:bidi="hi-IN"/>
        </w:rPr>
        <w:t>‘ as the answer. If no such word can be made, give ‘X’ as the answer.</w:t>
      </w:r>
    </w:p>
    <w:p w:rsidR="00012E16" w:rsidRPr="00012E16" w:rsidRDefault="00012E16" w:rsidP="003B3FA0">
      <w:pPr>
        <w:numPr>
          <w:ilvl w:val="0"/>
          <w:numId w:val="3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lastRenderedPageBreak/>
        <w:t>X</w:t>
      </w:r>
    </w:p>
    <w:p w:rsidR="00012E16" w:rsidRPr="00012E16" w:rsidRDefault="00012E16" w:rsidP="003B3FA0">
      <w:pPr>
        <w:numPr>
          <w:ilvl w:val="0"/>
          <w:numId w:val="3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V</w:t>
      </w:r>
    </w:p>
    <w:p w:rsidR="00012E16" w:rsidRPr="00012E16" w:rsidRDefault="00012E16" w:rsidP="003B3FA0">
      <w:pPr>
        <w:numPr>
          <w:ilvl w:val="0"/>
          <w:numId w:val="3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M</w:t>
      </w:r>
    </w:p>
    <w:p w:rsidR="00012E16" w:rsidRPr="00012E16" w:rsidRDefault="00012E16" w:rsidP="003B3FA0">
      <w:pPr>
        <w:numPr>
          <w:ilvl w:val="0"/>
          <w:numId w:val="3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The respective letters are O, T, V and E.</w:t>
      </w:r>
      <w:r w:rsidRPr="00012E16">
        <w:rPr>
          <w:rFonts w:ascii="Arial" w:eastAsia="Times New Roman" w:hAnsi="Arial" w:cs="Arial"/>
          <w:sz w:val="17"/>
          <w:szCs w:val="17"/>
          <w:lang w:eastAsia="en-IN" w:bidi="hi-IN"/>
        </w:rPr>
        <w:br/>
        <w:t>The words that can be formed are VOTE AND VETO.</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8. Examine the following statements: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 Lady finger is tastier than cabbage</w:t>
      </w:r>
    </w:p>
    <w:p w:rsidR="003B3FA0"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 Cauliflower is tastier than lady’s finger</w:t>
      </w:r>
    </w:p>
    <w:p w:rsidR="00012E16" w:rsidRPr="00012E16" w:rsidRDefault="003B3FA0" w:rsidP="003B3FA0">
      <w:pPr>
        <w:shd w:val="clear" w:color="auto" w:fill="FFFFFF"/>
        <w:spacing w:after="240" w:line="240" w:lineRule="auto"/>
        <w:ind w:left="-142" w:hanging="142"/>
        <w:rPr>
          <w:rFonts w:ascii="Arial" w:eastAsia="Times New Roman" w:hAnsi="Arial" w:cs="Arial"/>
          <w:sz w:val="17"/>
          <w:szCs w:val="17"/>
          <w:lang w:eastAsia="en-IN" w:bidi="hi-IN"/>
        </w:rPr>
      </w:pPr>
      <w:r>
        <w:rPr>
          <w:rFonts w:ascii="Arial" w:eastAsia="Times New Roman" w:hAnsi="Arial" w:cs="Arial"/>
          <w:sz w:val="17"/>
          <w:szCs w:val="17"/>
          <w:lang w:eastAsia="en-IN" w:bidi="hi-IN"/>
        </w:rPr>
        <w:t xml:space="preserve">      </w:t>
      </w:r>
      <w:r w:rsidR="00012E16" w:rsidRPr="00012E16">
        <w:rPr>
          <w:rFonts w:ascii="Arial" w:eastAsia="Times New Roman" w:hAnsi="Arial" w:cs="Arial"/>
          <w:sz w:val="17"/>
          <w:szCs w:val="17"/>
          <w:lang w:eastAsia="en-IN" w:bidi="hi-IN"/>
        </w:rPr>
        <w:t>3. Cabbage is not tastier than peas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The conclusion that can be drawn from these statements is that</w:t>
      </w:r>
    </w:p>
    <w:p w:rsidR="00012E16" w:rsidRPr="00012E16" w:rsidRDefault="00012E16" w:rsidP="003B3FA0">
      <w:pPr>
        <w:numPr>
          <w:ilvl w:val="0"/>
          <w:numId w:val="3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Peas are as tasty as lady finger</w:t>
      </w:r>
    </w:p>
    <w:p w:rsidR="00012E16" w:rsidRPr="00012E16" w:rsidRDefault="00012E16" w:rsidP="003B3FA0">
      <w:pPr>
        <w:numPr>
          <w:ilvl w:val="0"/>
          <w:numId w:val="3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Peas are as tasty as cauliflower and lady finger</w:t>
      </w:r>
    </w:p>
    <w:p w:rsidR="00012E16" w:rsidRPr="00012E16" w:rsidRDefault="00012E16" w:rsidP="003B3FA0">
      <w:pPr>
        <w:numPr>
          <w:ilvl w:val="0"/>
          <w:numId w:val="3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Cabbage is the least tasty of the four vegetables</w:t>
      </w:r>
    </w:p>
    <w:p w:rsidR="00012E16" w:rsidRPr="00012E16" w:rsidRDefault="00012E16" w:rsidP="003B3FA0">
      <w:pPr>
        <w:numPr>
          <w:ilvl w:val="0"/>
          <w:numId w:val="3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Cauliflower is tastier than cabbage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C</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According to the given information in the question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Lady Finger &gt; Cabbage Cauliflower&gt; Lady Finger Cabbage&lt;= Peas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From equations (i) and (ii) Cauliflower&gt; Lady’s Finger&gt; Cabbage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Thus, Cabbage is the least tasty of the four vegetables.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9. If the digits in the number “298490721” are arranged in descending order, then how many digits remain in same place?</w:t>
      </w:r>
    </w:p>
    <w:p w:rsidR="00012E16" w:rsidRPr="00012E16" w:rsidRDefault="00012E16" w:rsidP="003B3FA0">
      <w:pPr>
        <w:numPr>
          <w:ilvl w:val="0"/>
          <w:numId w:val="4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w:t>
      </w:r>
    </w:p>
    <w:p w:rsidR="00012E16" w:rsidRPr="00012E16" w:rsidRDefault="00012E16" w:rsidP="003B3FA0">
      <w:pPr>
        <w:numPr>
          <w:ilvl w:val="0"/>
          <w:numId w:val="4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4</w:t>
      </w:r>
    </w:p>
    <w:p w:rsidR="00012E16" w:rsidRPr="00012E16" w:rsidRDefault="00012E16" w:rsidP="003B3FA0">
      <w:pPr>
        <w:numPr>
          <w:ilvl w:val="0"/>
          <w:numId w:val="4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6</w:t>
      </w:r>
    </w:p>
    <w:p w:rsidR="00012E16" w:rsidRPr="00012E16" w:rsidRDefault="00012E16" w:rsidP="003B3FA0">
      <w:pPr>
        <w:numPr>
          <w:ilvl w:val="0"/>
          <w:numId w:val="4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10. 1. Andhra Pradesh 2. Universe 3. Tirupathi 4. World 5. India</w:t>
      </w:r>
    </w:p>
    <w:p w:rsidR="00012E16" w:rsidRPr="00012E16" w:rsidRDefault="00012E16" w:rsidP="003B3FA0">
      <w:pPr>
        <w:numPr>
          <w:ilvl w:val="0"/>
          <w:numId w:val="4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1,5,3,2,4</w:t>
      </w:r>
    </w:p>
    <w:p w:rsidR="00012E16" w:rsidRPr="00012E16" w:rsidRDefault="00012E16" w:rsidP="003B3FA0">
      <w:pPr>
        <w:numPr>
          <w:ilvl w:val="0"/>
          <w:numId w:val="4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2,1,3,5,4</w:t>
      </w:r>
    </w:p>
    <w:p w:rsidR="00012E16" w:rsidRPr="00012E16" w:rsidRDefault="00012E16" w:rsidP="003B3FA0">
      <w:pPr>
        <w:numPr>
          <w:ilvl w:val="0"/>
          <w:numId w:val="4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3,1,5,4,2</w:t>
      </w:r>
    </w:p>
    <w:p w:rsidR="00012E16" w:rsidRPr="00012E16" w:rsidRDefault="00012E16" w:rsidP="003B3FA0">
      <w:pPr>
        <w:numPr>
          <w:ilvl w:val="0"/>
          <w:numId w:val="4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5,4,2,1,3</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11. All except one of the following are important strategies that a manager can use to create a more effective decision-making environment, Which one is not?</w:t>
      </w:r>
    </w:p>
    <w:p w:rsidR="00012E16" w:rsidRPr="00012E16" w:rsidRDefault="00012E16" w:rsidP="003B3FA0">
      <w:pPr>
        <w:numPr>
          <w:ilvl w:val="0"/>
          <w:numId w:val="4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Encourage others to make Decisions</w:t>
      </w:r>
    </w:p>
    <w:p w:rsidR="00012E16" w:rsidRPr="00012E16" w:rsidRDefault="00012E16" w:rsidP="003B3FA0">
      <w:pPr>
        <w:numPr>
          <w:ilvl w:val="0"/>
          <w:numId w:val="4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Be ready to try new things</w:t>
      </w:r>
    </w:p>
    <w:p w:rsidR="00012E16" w:rsidRPr="00012E16" w:rsidRDefault="00012E16" w:rsidP="003B3FA0">
      <w:pPr>
        <w:numPr>
          <w:ilvl w:val="0"/>
          <w:numId w:val="4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Relying solely upon himself/herself</w:t>
      </w:r>
    </w:p>
    <w:p w:rsidR="00012E16" w:rsidRPr="00012E16" w:rsidRDefault="00012E16" w:rsidP="003B3FA0">
      <w:pPr>
        <w:numPr>
          <w:ilvl w:val="0"/>
          <w:numId w:val="4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Recognize the importance of quality information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lastRenderedPageBreak/>
        <w:t>Answer: Option 3</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To get effective decision-making environment, Manager should encourage others to make decisions as well as should recognize the importance of quality information. The manager is also expected to try new things to improvise the outcome of a decision. So manager should encourage for the participative/ Democratic process of decision making rather relying solely up on himself/herself.</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12.  Assertion:</w:t>
      </w:r>
      <w:r w:rsidRPr="00012E16">
        <w:rPr>
          <w:rFonts w:ascii="Arial" w:eastAsia="Times New Roman" w:hAnsi="Arial" w:cs="Arial"/>
          <w:sz w:val="17"/>
          <w:szCs w:val="17"/>
          <w:lang w:eastAsia="en-IN" w:bidi="hi-IN"/>
        </w:rPr>
        <w:br/>
        <w:t>The problem solving ability, mental performance and memory of the employees of company C are deteriorating.</w:t>
      </w:r>
      <w:r w:rsidRPr="00012E16">
        <w:rPr>
          <w:rFonts w:ascii="Arial" w:eastAsia="Times New Roman" w:hAnsi="Arial" w:cs="Arial"/>
          <w:sz w:val="17"/>
          <w:szCs w:val="17"/>
          <w:lang w:eastAsia="en-IN" w:bidi="hi-IN"/>
        </w:rPr>
        <w:br/>
        <w:t>RI. Due to tight schedule at company C, the employees of the company are skipping their breakfast regularly.</w:t>
      </w:r>
      <w:r w:rsidRPr="00012E16">
        <w:rPr>
          <w:rFonts w:ascii="Arial" w:eastAsia="Times New Roman" w:hAnsi="Arial" w:cs="Arial"/>
          <w:sz w:val="17"/>
          <w:szCs w:val="17"/>
          <w:lang w:eastAsia="en-IN" w:bidi="hi-IN"/>
        </w:rPr>
        <w:br/>
        <w:t>RII. The job is physical in nature, but not mental.</w:t>
      </w:r>
    </w:p>
    <w:p w:rsidR="00012E16" w:rsidRPr="00012E16" w:rsidRDefault="00012E16" w:rsidP="003B3FA0">
      <w:pPr>
        <w:numPr>
          <w:ilvl w:val="0"/>
          <w:numId w:val="4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Only RI and not RII is the reason for the assertion.</w:t>
      </w:r>
    </w:p>
    <w:p w:rsidR="00012E16" w:rsidRPr="00012E16" w:rsidRDefault="00012E16" w:rsidP="003B3FA0">
      <w:pPr>
        <w:numPr>
          <w:ilvl w:val="0"/>
          <w:numId w:val="4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Only RII and not RI is the reason for the assertion.</w:t>
      </w:r>
    </w:p>
    <w:p w:rsidR="00012E16" w:rsidRPr="00012E16" w:rsidRDefault="00012E16" w:rsidP="003B3FA0">
      <w:pPr>
        <w:numPr>
          <w:ilvl w:val="0"/>
          <w:numId w:val="4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Either RI or RII, but not both, is the reason for the assertion.</w:t>
      </w:r>
    </w:p>
    <w:p w:rsidR="00012E16" w:rsidRPr="00012E16" w:rsidRDefault="00012E16" w:rsidP="003B3FA0">
      <w:pPr>
        <w:numPr>
          <w:ilvl w:val="0"/>
          <w:numId w:val="4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Neither RI nor RII is the reason for the assertion.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Here in the assertion, we are only talking about the weakness of the employees. RI is giving the reason for skipping breakfast, so it is not the reason. RII is also not a valid reason, as lack of mental exercise may not lead to deterioration.</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13. While traveling on a train, you notice a man from the coach behind your fall of the train. You would?</w:t>
      </w:r>
    </w:p>
    <w:p w:rsidR="00012E16" w:rsidRPr="00012E16" w:rsidRDefault="00012E16" w:rsidP="003B3FA0">
      <w:pPr>
        <w:numPr>
          <w:ilvl w:val="0"/>
          <w:numId w:val="4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Pull the alarm chain so that the train may stop and the man may be helped.</w:t>
      </w:r>
    </w:p>
    <w:p w:rsidR="00012E16" w:rsidRPr="00012E16" w:rsidRDefault="00012E16" w:rsidP="003B3FA0">
      <w:pPr>
        <w:numPr>
          <w:ilvl w:val="0"/>
          <w:numId w:val="4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Shout at the falling man asking him to get quickly and entrain.</w:t>
      </w:r>
    </w:p>
    <w:p w:rsidR="00012E16" w:rsidRPr="00012E16" w:rsidRDefault="00012E16" w:rsidP="003B3FA0">
      <w:pPr>
        <w:numPr>
          <w:ilvl w:val="0"/>
          <w:numId w:val="4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Jump off the train to assist the falling man.</w:t>
      </w:r>
    </w:p>
    <w:p w:rsidR="00012E16" w:rsidRPr="00012E16" w:rsidRDefault="00012E16" w:rsidP="003B3FA0">
      <w:pPr>
        <w:numPr>
          <w:ilvl w:val="0"/>
          <w:numId w:val="4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Wait till the train stops at the next station and inform the railway authorities there.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pull the alarm chain so that the train may stop and the man may be helped.</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14. A lotus flower always has?</w:t>
      </w:r>
    </w:p>
    <w:p w:rsidR="00012E16" w:rsidRPr="00012E16" w:rsidRDefault="00012E16" w:rsidP="003B3FA0">
      <w:pPr>
        <w:numPr>
          <w:ilvl w:val="0"/>
          <w:numId w:val="4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Petals</w:t>
      </w:r>
    </w:p>
    <w:p w:rsidR="00012E16" w:rsidRPr="00012E16" w:rsidRDefault="00012E16" w:rsidP="003B3FA0">
      <w:pPr>
        <w:numPr>
          <w:ilvl w:val="0"/>
          <w:numId w:val="4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Mud</w:t>
      </w:r>
    </w:p>
    <w:p w:rsidR="00012E16" w:rsidRPr="00012E16" w:rsidRDefault="00012E16" w:rsidP="003B3FA0">
      <w:pPr>
        <w:numPr>
          <w:ilvl w:val="0"/>
          <w:numId w:val="4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Root</w:t>
      </w:r>
    </w:p>
    <w:p w:rsidR="00012E16" w:rsidRPr="00012E16" w:rsidRDefault="00012E16" w:rsidP="003B3FA0">
      <w:pPr>
        <w:numPr>
          <w:ilvl w:val="0"/>
          <w:numId w:val="4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Water</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15. Given Set : (223, 324, 425)</w:t>
      </w:r>
    </w:p>
    <w:p w:rsidR="00012E16" w:rsidRPr="00012E16" w:rsidRDefault="00012E16" w:rsidP="003B3FA0">
      <w:pPr>
        <w:numPr>
          <w:ilvl w:val="0"/>
          <w:numId w:val="4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(225, 326, 437)</w:t>
      </w:r>
    </w:p>
    <w:p w:rsidR="00012E16" w:rsidRPr="00012E16" w:rsidRDefault="00012E16" w:rsidP="003B3FA0">
      <w:pPr>
        <w:numPr>
          <w:ilvl w:val="0"/>
          <w:numId w:val="4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(4511, 552, 626)</w:t>
      </w:r>
    </w:p>
    <w:p w:rsidR="00012E16" w:rsidRPr="00012E16" w:rsidRDefault="00012E16" w:rsidP="003B3FA0">
      <w:pPr>
        <w:numPr>
          <w:ilvl w:val="0"/>
          <w:numId w:val="4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(554, 655, 756)</w:t>
      </w:r>
    </w:p>
    <w:p w:rsidR="00012E16" w:rsidRPr="00012E16" w:rsidRDefault="00012E16" w:rsidP="003B3FA0">
      <w:pPr>
        <w:numPr>
          <w:ilvl w:val="0"/>
          <w:numId w:val="4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(623, 723, 823)</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Solution</w:t>
      </w:r>
      <w:r w:rsidRPr="00012E16">
        <w:rPr>
          <w:rFonts w:ascii="Arial" w:eastAsia="Times New Roman" w:hAnsi="Arial" w:cs="Arial"/>
          <w:sz w:val="17"/>
          <w:szCs w:val="17"/>
          <w:lang w:eastAsia="en-IN" w:bidi="hi-IN"/>
        </w:rPr>
        <w:br/>
        <w:t>In each set 2nd number = (1st number +101)</w:t>
      </w:r>
      <w:r w:rsidRPr="00012E16">
        <w:rPr>
          <w:rFonts w:ascii="Arial" w:eastAsia="Times New Roman" w:hAnsi="Arial" w:cs="Arial"/>
          <w:sz w:val="17"/>
          <w:szCs w:val="17"/>
          <w:lang w:eastAsia="en-IN" w:bidi="hi-IN"/>
        </w:rPr>
        <w:br/>
        <w:t>And 3rd number = (1st number +101)</w:t>
      </w:r>
    </w:p>
    <w:p w:rsidR="00012E16" w:rsidRPr="00012E16" w:rsidRDefault="00012E16" w:rsidP="003B3FA0">
      <w:pPr>
        <w:shd w:val="clear" w:color="auto" w:fill="FFFFFF"/>
        <w:spacing w:after="148" w:line="240" w:lineRule="auto"/>
        <w:outlineLvl w:val="2"/>
        <w:rPr>
          <w:rFonts w:ascii="Arial" w:eastAsia="Times New Roman" w:hAnsi="Arial" w:cs="Arial"/>
          <w:sz w:val="27"/>
          <w:szCs w:val="27"/>
          <w:lang w:eastAsia="en-IN" w:bidi="hi-IN"/>
        </w:rPr>
      </w:pPr>
    </w:p>
    <w:p w:rsidR="00012E16" w:rsidRPr="00012E16" w:rsidRDefault="00012E16" w:rsidP="003B3FA0">
      <w:pPr>
        <w:shd w:val="clear" w:color="auto" w:fill="FFFFFF"/>
        <w:spacing w:after="148" w:line="240" w:lineRule="auto"/>
        <w:outlineLvl w:val="2"/>
        <w:rPr>
          <w:rFonts w:ascii="Arial" w:eastAsia="Times New Roman" w:hAnsi="Arial" w:cs="Arial"/>
          <w:sz w:val="27"/>
          <w:szCs w:val="27"/>
          <w:lang w:eastAsia="en-IN" w:bidi="hi-IN"/>
        </w:rPr>
      </w:pPr>
    </w:p>
    <w:p w:rsidR="00012E16" w:rsidRPr="00012E16" w:rsidRDefault="00012E16" w:rsidP="003B3FA0">
      <w:pPr>
        <w:shd w:val="clear" w:color="auto" w:fill="FFFFFF"/>
        <w:spacing w:after="148" w:line="240" w:lineRule="auto"/>
        <w:outlineLvl w:val="2"/>
        <w:rPr>
          <w:rFonts w:ascii="Arial" w:eastAsia="Times New Roman" w:hAnsi="Arial" w:cs="Arial"/>
          <w:sz w:val="27"/>
          <w:szCs w:val="27"/>
          <w:lang w:eastAsia="en-IN" w:bidi="hi-IN"/>
        </w:rPr>
      </w:pPr>
    </w:p>
    <w:p w:rsidR="00012E16" w:rsidRPr="00012E16" w:rsidRDefault="00012E16" w:rsidP="003B3FA0">
      <w:pPr>
        <w:shd w:val="clear" w:color="auto" w:fill="FFFFFF"/>
        <w:spacing w:after="148" w:line="240" w:lineRule="auto"/>
        <w:outlineLvl w:val="2"/>
        <w:rPr>
          <w:rFonts w:ascii="Arial" w:eastAsia="Times New Roman" w:hAnsi="Arial" w:cs="Arial"/>
          <w:sz w:val="27"/>
          <w:szCs w:val="27"/>
          <w:lang w:eastAsia="en-IN" w:bidi="hi-IN"/>
        </w:rPr>
      </w:pPr>
    </w:p>
    <w:p w:rsidR="00012E16" w:rsidRPr="00012E16" w:rsidRDefault="00012E16" w:rsidP="003B3FA0">
      <w:pPr>
        <w:shd w:val="clear" w:color="auto" w:fill="FFFFFF"/>
        <w:spacing w:after="148" w:line="240" w:lineRule="auto"/>
        <w:outlineLvl w:val="2"/>
        <w:rPr>
          <w:rFonts w:ascii="Arial" w:eastAsia="Times New Roman" w:hAnsi="Arial" w:cs="Arial"/>
          <w:sz w:val="27"/>
          <w:szCs w:val="27"/>
          <w:lang w:eastAsia="en-IN" w:bidi="hi-IN"/>
        </w:rPr>
      </w:pPr>
    </w:p>
    <w:p w:rsidR="00012E16" w:rsidRPr="00012E16" w:rsidRDefault="00012E16" w:rsidP="003B3FA0">
      <w:pPr>
        <w:shd w:val="clear" w:color="auto" w:fill="FFFFFF"/>
        <w:spacing w:after="148" w:line="240" w:lineRule="auto"/>
        <w:outlineLvl w:val="2"/>
        <w:rPr>
          <w:rFonts w:ascii="Arial" w:eastAsia="Times New Roman" w:hAnsi="Arial" w:cs="Arial"/>
          <w:sz w:val="27"/>
          <w:szCs w:val="27"/>
          <w:lang w:eastAsia="en-IN" w:bidi="hi-IN"/>
        </w:rPr>
      </w:pPr>
      <w:r w:rsidRPr="00012E16">
        <w:rPr>
          <w:rFonts w:ascii="Arial" w:eastAsia="Times New Roman" w:hAnsi="Arial" w:cs="Arial"/>
          <w:sz w:val="27"/>
          <w:szCs w:val="27"/>
          <w:lang w:eastAsia="en-IN" w:bidi="hi-IN"/>
        </w:rPr>
        <w:t>TCS English Test Model Papers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This section deals with English Test Model Papers. We have updated important questions along with solutions. We suggest the contenders just refer the provided sample papers for reference purpose only.</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 It is —— absurd story</w:t>
      </w:r>
    </w:p>
    <w:p w:rsidR="00012E16" w:rsidRPr="00012E16" w:rsidRDefault="00012E16" w:rsidP="003B3FA0">
      <w:pPr>
        <w:numPr>
          <w:ilvl w:val="0"/>
          <w:numId w:val="4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an</w:t>
      </w:r>
    </w:p>
    <w:p w:rsidR="00012E16" w:rsidRPr="00012E16" w:rsidRDefault="00012E16" w:rsidP="003B3FA0">
      <w:pPr>
        <w:numPr>
          <w:ilvl w:val="0"/>
          <w:numId w:val="4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a</w:t>
      </w:r>
    </w:p>
    <w:p w:rsidR="00012E16" w:rsidRPr="00012E16" w:rsidRDefault="00012E16" w:rsidP="003B3FA0">
      <w:pPr>
        <w:numPr>
          <w:ilvl w:val="0"/>
          <w:numId w:val="4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the</w:t>
      </w:r>
    </w:p>
    <w:p w:rsidR="00012E16" w:rsidRPr="00012E16" w:rsidRDefault="00012E16" w:rsidP="003B3FA0">
      <w:pPr>
        <w:numPr>
          <w:ilvl w:val="0"/>
          <w:numId w:val="4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no article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2. Despair</w:t>
      </w:r>
    </w:p>
    <w:p w:rsidR="00012E16" w:rsidRPr="00012E16" w:rsidRDefault="00012E16" w:rsidP="003B3FA0">
      <w:pPr>
        <w:numPr>
          <w:ilvl w:val="0"/>
          <w:numId w:val="4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desperate</w:t>
      </w:r>
    </w:p>
    <w:p w:rsidR="00012E16" w:rsidRPr="00012E16" w:rsidRDefault="00012E16" w:rsidP="003B3FA0">
      <w:pPr>
        <w:numPr>
          <w:ilvl w:val="0"/>
          <w:numId w:val="4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despairing</w:t>
      </w:r>
    </w:p>
    <w:p w:rsidR="00012E16" w:rsidRPr="00012E16" w:rsidRDefault="00012E16" w:rsidP="003B3FA0">
      <w:pPr>
        <w:numPr>
          <w:ilvl w:val="0"/>
          <w:numId w:val="4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despairingly</w:t>
      </w:r>
    </w:p>
    <w:p w:rsidR="00012E16" w:rsidRPr="00012E16" w:rsidRDefault="00012E16" w:rsidP="003B3FA0">
      <w:pPr>
        <w:numPr>
          <w:ilvl w:val="0"/>
          <w:numId w:val="4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none of these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3. She is not interested in —– sweets.</w:t>
      </w:r>
    </w:p>
    <w:p w:rsidR="00012E16" w:rsidRPr="00012E16" w:rsidRDefault="00012E16" w:rsidP="003B3FA0">
      <w:pPr>
        <w:numPr>
          <w:ilvl w:val="0"/>
          <w:numId w:val="4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eat</w:t>
      </w:r>
    </w:p>
    <w:p w:rsidR="00012E16" w:rsidRPr="00012E16" w:rsidRDefault="00012E16" w:rsidP="003B3FA0">
      <w:pPr>
        <w:numPr>
          <w:ilvl w:val="0"/>
          <w:numId w:val="4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eaten</w:t>
      </w:r>
    </w:p>
    <w:p w:rsidR="00012E16" w:rsidRPr="00012E16" w:rsidRDefault="00012E16" w:rsidP="003B3FA0">
      <w:pPr>
        <w:numPr>
          <w:ilvl w:val="0"/>
          <w:numId w:val="4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eating</w:t>
      </w:r>
    </w:p>
    <w:p w:rsidR="00012E16" w:rsidRPr="00012E16" w:rsidRDefault="00012E16" w:rsidP="003B3FA0">
      <w:pPr>
        <w:numPr>
          <w:ilvl w:val="0"/>
          <w:numId w:val="4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to be eating</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4. He —– </w:t>
      </w:r>
      <w:r w:rsidRPr="00012E16">
        <w:rPr>
          <w:rFonts w:ascii="Arial" w:eastAsia="Times New Roman" w:hAnsi="Arial" w:cs="Arial"/>
          <w:sz w:val="17"/>
          <w:szCs w:val="17"/>
          <w:lang w:eastAsia="en-IN" w:bidi="hi-IN"/>
        </w:rPr>
        <w:t>well</w:t>
      </w:r>
      <w:r w:rsidRPr="00012E16">
        <w:rPr>
          <w:rFonts w:ascii="Arial" w:eastAsia="Times New Roman" w:hAnsi="Arial" w:cs="Arial"/>
          <w:b/>
          <w:bCs/>
          <w:sz w:val="17"/>
          <w:lang w:eastAsia="en-IN" w:bidi="hi-IN"/>
        </w:rPr>
        <w:t> when he was at school.</w:t>
      </w:r>
    </w:p>
    <w:p w:rsidR="00012E16" w:rsidRPr="00012E16" w:rsidRDefault="00012E16" w:rsidP="003B3FA0">
      <w:pPr>
        <w:numPr>
          <w:ilvl w:val="0"/>
          <w:numId w:val="5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rote</w:t>
      </w:r>
    </w:p>
    <w:p w:rsidR="00012E16" w:rsidRPr="00012E16" w:rsidRDefault="00012E16" w:rsidP="003B3FA0">
      <w:pPr>
        <w:numPr>
          <w:ilvl w:val="0"/>
          <w:numId w:val="5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wrote</w:t>
      </w:r>
    </w:p>
    <w:p w:rsidR="00012E16" w:rsidRPr="00012E16" w:rsidRDefault="00012E16" w:rsidP="003B3FA0">
      <w:pPr>
        <w:numPr>
          <w:ilvl w:val="0"/>
          <w:numId w:val="5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rout</w:t>
      </w:r>
    </w:p>
    <w:p w:rsidR="00012E16" w:rsidRPr="00012E16" w:rsidRDefault="00012E16" w:rsidP="003B3FA0">
      <w:pPr>
        <w:numPr>
          <w:ilvl w:val="0"/>
          <w:numId w:val="5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route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5. The class / is having / forty students / on the rolls.</w:t>
      </w:r>
    </w:p>
    <w:p w:rsidR="00012E16" w:rsidRPr="00012E16" w:rsidRDefault="00012E16" w:rsidP="003B3FA0">
      <w:pPr>
        <w:numPr>
          <w:ilvl w:val="0"/>
          <w:numId w:val="5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the class</w:t>
      </w:r>
    </w:p>
    <w:p w:rsidR="00012E16" w:rsidRPr="00012E16" w:rsidRDefault="00012E16" w:rsidP="003B3FA0">
      <w:pPr>
        <w:numPr>
          <w:ilvl w:val="0"/>
          <w:numId w:val="5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is having</w:t>
      </w:r>
    </w:p>
    <w:p w:rsidR="00012E16" w:rsidRPr="00012E16" w:rsidRDefault="00012E16" w:rsidP="003B3FA0">
      <w:pPr>
        <w:numPr>
          <w:ilvl w:val="0"/>
          <w:numId w:val="5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forty students</w:t>
      </w:r>
    </w:p>
    <w:p w:rsidR="00012E16" w:rsidRPr="00012E16" w:rsidRDefault="00012E16" w:rsidP="003B3FA0">
      <w:pPr>
        <w:numPr>
          <w:ilvl w:val="0"/>
          <w:numId w:val="5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on the rolls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6. She is rich but arrogant.</w:t>
      </w:r>
    </w:p>
    <w:p w:rsidR="00012E16" w:rsidRPr="00012E16" w:rsidRDefault="00012E16" w:rsidP="003B3FA0">
      <w:pPr>
        <w:numPr>
          <w:ilvl w:val="0"/>
          <w:numId w:val="5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simple</w:t>
      </w:r>
    </w:p>
    <w:p w:rsidR="00012E16" w:rsidRPr="00012E16" w:rsidRDefault="00012E16" w:rsidP="003B3FA0">
      <w:pPr>
        <w:numPr>
          <w:ilvl w:val="0"/>
          <w:numId w:val="5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negative</w:t>
      </w:r>
    </w:p>
    <w:p w:rsidR="00012E16" w:rsidRPr="00012E16" w:rsidRDefault="00012E16" w:rsidP="003B3FA0">
      <w:pPr>
        <w:numPr>
          <w:ilvl w:val="0"/>
          <w:numId w:val="5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compound</w:t>
      </w:r>
    </w:p>
    <w:p w:rsidR="00012E16" w:rsidRPr="00012E16" w:rsidRDefault="00012E16" w:rsidP="003B3FA0">
      <w:pPr>
        <w:numPr>
          <w:ilvl w:val="0"/>
          <w:numId w:val="52"/>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complex</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lastRenderedPageBreak/>
        <w:t>7. Belief</w:t>
      </w:r>
    </w:p>
    <w:p w:rsidR="00012E16" w:rsidRPr="00012E16" w:rsidRDefault="00012E16" w:rsidP="003B3FA0">
      <w:pPr>
        <w:numPr>
          <w:ilvl w:val="0"/>
          <w:numId w:val="5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beliefs</w:t>
      </w:r>
    </w:p>
    <w:p w:rsidR="00012E16" w:rsidRPr="00012E16" w:rsidRDefault="00012E16" w:rsidP="003B3FA0">
      <w:pPr>
        <w:numPr>
          <w:ilvl w:val="0"/>
          <w:numId w:val="5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believes</w:t>
      </w:r>
    </w:p>
    <w:p w:rsidR="00012E16" w:rsidRPr="00012E16" w:rsidRDefault="00012E16" w:rsidP="003B3FA0">
      <w:pPr>
        <w:numPr>
          <w:ilvl w:val="0"/>
          <w:numId w:val="5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belives</w:t>
      </w:r>
    </w:p>
    <w:p w:rsidR="00012E16" w:rsidRPr="00012E16" w:rsidRDefault="00012E16" w:rsidP="003B3FA0">
      <w:pPr>
        <w:numPr>
          <w:ilvl w:val="0"/>
          <w:numId w:val="53"/>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beliefings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8. Competition</w:t>
      </w:r>
    </w:p>
    <w:p w:rsidR="00012E16" w:rsidRPr="00012E16" w:rsidRDefault="00012E16" w:rsidP="003B3FA0">
      <w:pPr>
        <w:numPr>
          <w:ilvl w:val="0"/>
          <w:numId w:val="5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compete</w:t>
      </w:r>
    </w:p>
    <w:p w:rsidR="00012E16" w:rsidRPr="00012E16" w:rsidRDefault="00012E16" w:rsidP="003B3FA0">
      <w:pPr>
        <w:numPr>
          <w:ilvl w:val="0"/>
          <w:numId w:val="5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complete</w:t>
      </w:r>
    </w:p>
    <w:p w:rsidR="00012E16" w:rsidRPr="00012E16" w:rsidRDefault="00012E16" w:rsidP="003B3FA0">
      <w:pPr>
        <w:numPr>
          <w:ilvl w:val="0"/>
          <w:numId w:val="5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competent</w:t>
      </w:r>
    </w:p>
    <w:p w:rsidR="00012E16" w:rsidRPr="00012E16" w:rsidRDefault="00012E16" w:rsidP="003B3FA0">
      <w:pPr>
        <w:numPr>
          <w:ilvl w:val="0"/>
          <w:numId w:val="54"/>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competence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9. Select the odd one out</w:t>
      </w:r>
    </w:p>
    <w:p w:rsidR="00012E16" w:rsidRPr="00012E16" w:rsidRDefault="00012E16" w:rsidP="003B3FA0">
      <w:pPr>
        <w:numPr>
          <w:ilvl w:val="0"/>
          <w:numId w:val="5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Kitchenware</w:t>
      </w:r>
    </w:p>
    <w:p w:rsidR="00012E16" w:rsidRPr="00012E16" w:rsidRDefault="00012E16" w:rsidP="003B3FA0">
      <w:pPr>
        <w:numPr>
          <w:ilvl w:val="0"/>
          <w:numId w:val="5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Chair</w:t>
      </w:r>
    </w:p>
    <w:p w:rsidR="00012E16" w:rsidRPr="00012E16" w:rsidRDefault="00012E16" w:rsidP="003B3FA0">
      <w:pPr>
        <w:numPr>
          <w:ilvl w:val="0"/>
          <w:numId w:val="5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Sofa</w:t>
      </w:r>
    </w:p>
    <w:p w:rsidR="00012E16" w:rsidRPr="00012E16" w:rsidRDefault="00012E16" w:rsidP="003B3FA0">
      <w:pPr>
        <w:numPr>
          <w:ilvl w:val="0"/>
          <w:numId w:val="55"/>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Table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10. University</w:t>
      </w:r>
    </w:p>
    <w:p w:rsidR="00012E16" w:rsidRPr="00012E16" w:rsidRDefault="00012E16" w:rsidP="003B3FA0">
      <w:pPr>
        <w:numPr>
          <w:ilvl w:val="0"/>
          <w:numId w:val="5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pre</w:t>
      </w:r>
    </w:p>
    <w:p w:rsidR="00012E16" w:rsidRPr="00012E16" w:rsidRDefault="00012E16" w:rsidP="003B3FA0">
      <w:pPr>
        <w:numPr>
          <w:ilvl w:val="0"/>
          <w:numId w:val="5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under</w:t>
      </w:r>
    </w:p>
    <w:p w:rsidR="00012E16" w:rsidRPr="00012E16" w:rsidRDefault="00012E16" w:rsidP="003B3FA0">
      <w:pPr>
        <w:numPr>
          <w:ilvl w:val="0"/>
          <w:numId w:val="5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over</w:t>
      </w:r>
    </w:p>
    <w:p w:rsidR="00012E16" w:rsidRPr="00012E16" w:rsidRDefault="00012E16" w:rsidP="003B3FA0">
      <w:pPr>
        <w:numPr>
          <w:ilvl w:val="0"/>
          <w:numId w:val="56"/>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sub</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1</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11. Don’t point —– my mistakes.</w:t>
      </w:r>
    </w:p>
    <w:p w:rsidR="00012E16" w:rsidRPr="00012E16" w:rsidRDefault="00012E16" w:rsidP="003B3FA0">
      <w:pPr>
        <w:numPr>
          <w:ilvl w:val="0"/>
          <w:numId w:val="5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in</w:t>
      </w:r>
    </w:p>
    <w:p w:rsidR="00012E16" w:rsidRPr="00012E16" w:rsidRDefault="00012E16" w:rsidP="003B3FA0">
      <w:pPr>
        <w:numPr>
          <w:ilvl w:val="0"/>
          <w:numId w:val="5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at</w:t>
      </w:r>
    </w:p>
    <w:p w:rsidR="00012E16" w:rsidRPr="00012E16" w:rsidRDefault="00012E16" w:rsidP="003B3FA0">
      <w:pPr>
        <w:numPr>
          <w:ilvl w:val="0"/>
          <w:numId w:val="5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out</w:t>
      </w:r>
    </w:p>
    <w:p w:rsidR="00012E16" w:rsidRPr="00012E16" w:rsidRDefault="00012E16" w:rsidP="003B3FA0">
      <w:pPr>
        <w:numPr>
          <w:ilvl w:val="0"/>
          <w:numId w:val="57"/>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for</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12. My sister speaks English very well</w:t>
      </w:r>
    </w:p>
    <w:p w:rsidR="00012E16" w:rsidRPr="00012E16" w:rsidRDefault="00012E16" w:rsidP="003B3FA0">
      <w:pPr>
        <w:numPr>
          <w:ilvl w:val="0"/>
          <w:numId w:val="5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SOA</w:t>
      </w:r>
    </w:p>
    <w:p w:rsidR="00012E16" w:rsidRPr="00012E16" w:rsidRDefault="00012E16" w:rsidP="003B3FA0">
      <w:pPr>
        <w:numPr>
          <w:ilvl w:val="0"/>
          <w:numId w:val="5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SVO</w:t>
      </w:r>
    </w:p>
    <w:p w:rsidR="00012E16" w:rsidRPr="00012E16" w:rsidRDefault="00012E16" w:rsidP="003B3FA0">
      <w:pPr>
        <w:numPr>
          <w:ilvl w:val="0"/>
          <w:numId w:val="5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SV</w:t>
      </w:r>
    </w:p>
    <w:p w:rsidR="00012E16" w:rsidRPr="00012E16" w:rsidRDefault="00012E16" w:rsidP="003B3FA0">
      <w:pPr>
        <w:numPr>
          <w:ilvl w:val="0"/>
          <w:numId w:val="58"/>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SVOA</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4</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13. Exist</w:t>
      </w:r>
    </w:p>
    <w:p w:rsidR="00012E16" w:rsidRPr="00012E16" w:rsidRDefault="00012E16" w:rsidP="003B3FA0">
      <w:pPr>
        <w:numPr>
          <w:ilvl w:val="0"/>
          <w:numId w:val="5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ing</w:t>
      </w:r>
    </w:p>
    <w:p w:rsidR="00012E16" w:rsidRPr="00012E16" w:rsidRDefault="00012E16" w:rsidP="003B3FA0">
      <w:pPr>
        <w:numPr>
          <w:ilvl w:val="0"/>
          <w:numId w:val="5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ance</w:t>
      </w:r>
    </w:p>
    <w:p w:rsidR="00012E16" w:rsidRPr="00012E16" w:rsidRDefault="00012E16" w:rsidP="003B3FA0">
      <w:pPr>
        <w:numPr>
          <w:ilvl w:val="0"/>
          <w:numId w:val="5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on</w:t>
      </w:r>
    </w:p>
    <w:p w:rsidR="00012E16" w:rsidRPr="00012E16" w:rsidRDefault="00012E16" w:rsidP="003B3FA0">
      <w:pPr>
        <w:numPr>
          <w:ilvl w:val="0"/>
          <w:numId w:val="59"/>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ice</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2</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lastRenderedPageBreak/>
        <w:t>14. I never drink Coke.</w:t>
      </w:r>
    </w:p>
    <w:p w:rsidR="00012E16" w:rsidRPr="00012E16" w:rsidRDefault="00012E16" w:rsidP="003B3FA0">
      <w:pPr>
        <w:numPr>
          <w:ilvl w:val="0"/>
          <w:numId w:val="6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did I?</w:t>
      </w:r>
    </w:p>
    <w:p w:rsidR="00012E16" w:rsidRPr="00012E16" w:rsidRDefault="00012E16" w:rsidP="003B3FA0">
      <w:pPr>
        <w:numPr>
          <w:ilvl w:val="0"/>
          <w:numId w:val="6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will I?</w:t>
      </w:r>
    </w:p>
    <w:p w:rsidR="00012E16" w:rsidRPr="00012E16" w:rsidRDefault="00012E16" w:rsidP="003B3FA0">
      <w:pPr>
        <w:numPr>
          <w:ilvl w:val="0"/>
          <w:numId w:val="6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do I?</w:t>
      </w:r>
    </w:p>
    <w:p w:rsidR="00012E16" w:rsidRPr="00012E16" w:rsidRDefault="00012E16" w:rsidP="003B3FA0">
      <w:pPr>
        <w:numPr>
          <w:ilvl w:val="0"/>
          <w:numId w:val="60"/>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don’t I?</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15. Are you playing tennis?</w:t>
      </w:r>
    </w:p>
    <w:p w:rsidR="00012E16" w:rsidRPr="00012E16" w:rsidRDefault="00012E16" w:rsidP="003B3FA0">
      <w:pPr>
        <w:numPr>
          <w:ilvl w:val="0"/>
          <w:numId w:val="6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simple present</w:t>
      </w:r>
    </w:p>
    <w:p w:rsidR="00012E16" w:rsidRPr="00012E16" w:rsidRDefault="00012E16" w:rsidP="003B3FA0">
      <w:pPr>
        <w:numPr>
          <w:ilvl w:val="0"/>
          <w:numId w:val="6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simple past</w:t>
      </w:r>
    </w:p>
    <w:p w:rsidR="00012E16" w:rsidRPr="00012E16" w:rsidRDefault="00012E16" w:rsidP="003B3FA0">
      <w:pPr>
        <w:numPr>
          <w:ilvl w:val="0"/>
          <w:numId w:val="6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present continuous</w:t>
      </w:r>
    </w:p>
    <w:p w:rsidR="00012E16" w:rsidRPr="00012E16" w:rsidRDefault="00012E16" w:rsidP="003B3FA0">
      <w:pPr>
        <w:numPr>
          <w:ilvl w:val="0"/>
          <w:numId w:val="61"/>
        </w:numPr>
        <w:shd w:val="clear" w:color="auto" w:fill="FFFFFF"/>
        <w:spacing w:before="100" w:beforeAutospacing="1" w:after="100" w:afterAutospacing="1" w:line="240" w:lineRule="auto"/>
        <w:ind w:left="369"/>
        <w:rPr>
          <w:rFonts w:ascii="Arial" w:eastAsia="Times New Roman" w:hAnsi="Arial" w:cs="Arial"/>
          <w:sz w:val="17"/>
          <w:szCs w:val="17"/>
          <w:lang w:eastAsia="en-IN" w:bidi="hi-IN"/>
        </w:rPr>
      </w:pPr>
      <w:r w:rsidRPr="00012E16">
        <w:rPr>
          <w:rFonts w:ascii="Arial" w:eastAsia="Times New Roman" w:hAnsi="Arial" w:cs="Arial"/>
          <w:sz w:val="17"/>
          <w:szCs w:val="17"/>
          <w:lang w:eastAsia="en-IN" w:bidi="hi-IN"/>
        </w:rPr>
        <w:t>past continuous</w:t>
      </w:r>
    </w:p>
    <w:p w:rsidR="00012E16" w:rsidRPr="00012E16" w:rsidRDefault="00012E16" w:rsidP="003B3FA0">
      <w:pPr>
        <w:shd w:val="clear" w:color="auto" w:fill="FFFFFF"/>
        <w:spacing w:after="240" w:line="240" w:lineRule="auto"/>
        <w:rPr>
          <w:rFonts w:ascii="Arial" w:eastAsia="Times New Roman" w:hAnsi="Arial" w:cs="Arial"/>
          <w:sz w:val="17"/>
          <w:szCs w:val="17"/>
          <w:lang w:eastAsia="en-IN" w:bidi="hi-IN"/>
        </w:rPr>
      </w:pPr>
      <w:r w:rsidRPr="00012E16">
        <w:rPr>
          <w:rFonts w:ascii="Arial" w:eastAsia="Times New Roman" w:hAnsi="Arial" w:cs="Arial"/>
          <w:b/>
          <w:bCs/>
          <w:sz w:val="17"/>
          <w:lang w:eastAsia="en-IN" w:bidi="hi-IN"/>
        </w:rPr>
        <w:t>Answer: Option 3</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bdr w:val="none" w:sz="0" w:space="0" w:color="auto" w:frame="1"/>
        </w:rPr>
        <w:br/>
      </w:r>
    </w:p>
    <w:p w:rsidR="00264F60" w:rsidRDefault="00012E16" w:rsidP="003B3FA0">
      <w:pPr>
        <w:pStyle w:val="Heading3"/>
        <w:shd w:val="clear" w:color="auto" w:fill="FFFFFF"/>
        <w:spacing w:before="0" w:beforeAutospacing="0" w:after="148" w:afterAutospacing="0"/>
        <w:rPr>
          <w:rFonts w:ascii="Arial" w:hAnsi="Arial" w:cs="Arial"/>
          <w:b w:val="0"/>
          <w:bCs w:val="0"/>
          <w:color w:val="000000" w:themeColor="text1"/>
          <w:sz w:val="40"/>
          <w:szCs w:val="40"/>
        </w:rPr>
      </w:pPr>
      <w:r w:rsidRPr="00012E16">
        <w:rPr>
          <w:rFonts w:ascii="Arial" w:hAnsi="Arial" w:cs="Arial"/>
          <w:b w:val="0"/>
          <w:bCs w:val="0"/>
          <w:color w:val="000000" w:themeColor="text1"/>
          <w:sz w:val="40"/>
          <w:szCs w:val="40"/>
        </w:rPr>
        <w:t>Infosys Aptitude Test Placement Papers</w:t>
      </w:r>
    </w:p>
    <w:p w:rsidR="00264F60" w:rsidRPr="00012E16" w:rsidRDefault="00264F60" w:rsidP="003B3FA0">
      <w:pPr>
        <w:pStyle w:val="Heading3"/>
        <w:shd w:val="clear" w:color="auto" w:fill="FFFFFF"/>
        <w:spacing w:before="0" w:beforeAutospacing="0" w:after="148" w:afterAutospacing="0"/>
        <w:rPr>
          <w:rFonts w:ascii="Arial" w:hAnsi="Arial" w:cs="Arial"/>
          <w:b w:val="0"/>
          <w:bCs w:val="0"/>
          <w:color w:val="000000" w:themeColor="text1"/>
          <w:sz w:val="40"/>
          <w:szCs w:val="40"/>
        </w:rPr>
      </w:pP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 In a covering, a certain distance, the speeds of A and B are in the ratio of 3:4. A takes 30 minutes more than B to reach the destination. The time taken by A to reach the destination is?</w:t>
      </w:r>
    </w:p>
    <w:p w:rsidR="00012E16" w:rsidRDefault="00012E16" w:rsidP="003B3FA0">
      <w:pPr>
        <w:numPr>
          <w:ilvl w:val="0"/>
          <w:numId w:val="6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1 hour</w:t>
      </w:r>
    </w:p>
    <w:p w:rsidR="00012E16" w:rsidRDefault="00012E16" w:rsidP="003B3FA0">
      <w:pPr>
        <w:numPr>
          <w:ilvl w:val="0"/>
          <w:numId w:val="6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1 1/2 hour</w:t>
      </w:r>
    </w:p>
    <w:p w:rsidR="00012E16" w:rsidRDefault="00012E16" w:rsidP="003B3FA0">
      <w:pPr>
        <w:numPr>
          <w:ilvl w:val="0"/>
          <w:numId w:val="6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 hour</w:t>
      </w:r>
    </w:p>
    <w:p w:rsidR="00012E16" w:rsidRDefault="00012E16" w:rsidP="003B3FA0">
      <w:pPr>
        <w:numPr>
          <w:ilvl w:val="0"/>
          <w:numId w:val="6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 1/2 hour</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3</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Ratio of speeds = 3:4</w:t>
      </w:r>
      <w:r>
        <w:rPr>
          <w:rFonts w:ascii="Arial" w:hAnsi="Arial" w:cs="Arial"/>
          <w:color w:val="222222"/>
          <w:sz w:val="17"/>
          <w:szCs w:val="17"/>
        </w:rPr>
        <w:br/>
        <w:t>Ratio of times taken = 4:3</w:t>
      </w:r>
      <w:r>
        <w:rPr>
          <w:rFonts w:ascii="Arial" w:hAnsi="Arial" w:cs="Arial"/>
          <w:color w:val="222222"/>
          <w:sz w:val="17"/>
          <w:szCs w:val="17"/>
        </w:rPr>
        <w:br/>
        <w:t>Suppose A takes 4x hrs and B takes 3x hrs to reach the destination.</w:t>
      </w:r>
      <w:r>
        <w:rPr>
          <w:rFonts w:ascii="Arial" w:hAnsi="Arial" w:cs="Arial"/>
          <w:color w:val="222222"/>
          <w:sz w:val="17"/>
          <w:szCs w:val="17"/>
        </w:rPr>
        <w:br/>
        <w:t>Then, 4x – 3x = 30/60 =&gt; x = 1/2</w:t>
      </w:r>
      <w:r>
        <w:rPr>
          <w:rFonts w:ascii="Arial" w:hAnsi="Arial" w:cs="Arial"/>
          <w:color w:val="222222"/>
          <w:sz w:val="17"/>
          <w:szCs w:val="17"/>
        </w:rPr>
        <w:br/>
        <w:t>Time taken by A = 4x hrs = 4 * 1/2 = 2 hrs.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2. A train 110 m long is running with a speed of 60 km/hr. At what time will it pass a man who is running at 6 km/hr in the direction opposite to that in which the train is going?</w:t>
      </w:r>
    </w:p>
    <w:p w:rsidR="00012E16" w:rsidRDefault="00012E16" w:rsidP="003B3FA0">
      <w:pPr>
        <w:numPr>
          <w:ilvl w:val="0"/>
          <w:numId w:val="6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5 sec</w:t>
      </w:r>
    </w:p>
    <w:p w:rsidR="00012E16" w:rsidRDefault="00012E16" w:rsidP="003B3FA0">
      <w:pPr>
        <w:numPr>
          <w:ilvl w:val="0"/>
          <w:numId w:val="6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6 sec</w:t>
      </w:r>
    </w:p>
    <w:p w:rsidR="00012E16" w:rsidRDefault="00012E16" w:rsidP="003B3FA0">
      <w:pPr>
        <w:numPr>
          <w:ilvl w:val="0"/>
          <w:numId w:val="6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7 sec</w:t>
      </w:r>
    </w:p>
    <w:p w:rsidR="00012E16" w:rsidRDefault="00012E16" w:rsidP="003B3FA0">
      <w:pPr>
        <w:numPr>
          <w:ilvl w:val="0"/>
          <w:numId w:val="6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10 sec</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Speed of train relative to man = 60 + 6 = 66 km/hr.</w:t>
      </w:r>
      <w:r>
        <w:rPr>
          <w:rFonts w:ascii="Arial" w:hAnsi="Arial" w:cs="Arial"/>
          <w:color w:val="222222"/>
          <w:sz w:val="17"/>
          <w:szCs w:val="17"/>
        </w:rPr>
        <w:br/>
        <w:t>= 66 * 5/18 = 55/3 m/sec.</w:t>
      </w:r>
      <w:r>
        <w:rPr>
          <w:rFonts w:ascii="Arial" w:hAnsi="Arial" w:cs="Arial"/>
          <w:color w:val="222222"/>
          <w:sz w:val="17"/>
          <w:szCs w:val="17"/>
        </w:rPr>
        <w:br/>
        <w:t>Time taken to pass the men = 110 * 3/55 = 6 sec.</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3. A alone can do a piece of work in 6 days and B alone in 8 days. A and B undertook to do it for Rs. 3200. With the help of C, they completed the work in 3 days. How much is to be paid to C?</w:t>
      </w:r>
    </w:p>
    <w:p w:rsidR="00012E16" w:rsidRDefault="00012E16" w:rsidP="003B3FA0">
      <w:pPr>
        <w:numPr>
          <w:ilvl w:val="0"/>
          <w:numId w:val="6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375</w:t>
      </w:r>
    </w:p>
    <w:p w:rsidR="00012E16" w:rsidRDefault="00012E16" w:rsidP="003B3FA0">
      <w:pPr>
        <w:numPr>
          <w:ilvl w:val="0"/>
          <w:numId w:val="6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lastRenderedPageBreak/>
        <w:t>Rs. 400</w:t>
      </w:r>
    </w:p>
    <w:p w:rsidR="00012E16" w:rsidRDefault="00012E16" w:rsidP="003B3FA0">
      <w:pPr>
        <w:numPr>
          <w:ilvl w:val="0"/>
          <w:numId w:val="6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600</w:t>
      </w:r>
    </w:p>
    <w:p w:rsidR="00012E16" w:rsidRDefault="00012E16" w:rsidP="003B3FA0">
      <w:pPr>
        <w:numPr>
          <w:ilvl w:val="0"/>
          <w:numId w:val="6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800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C’s 1 day’s work = 1/3 – (1/6 + 1/8) = 1/3 – 7/24 = 1/24</w:t>
      </w:r>
      <w:r>
        <w:rPr>
          <w:rFonts w:ascii="Arial" w:hAnsi="Arial" w:cs="Arial"/>
          <w:color w:val="222222"/>
          <w:sz w:val="17"/>
          <w:szCs w:val="17"/>
        </w:rPr>
        <w:br/>
        <w:t>A’s wages : B’s wages : C’s wages</w:t>
      </w:r>
      <w:r>
        <w:rPr>
          <w:rFonts w:ascii="Arial" w:hAnsi="Arial" w:cs="Arial"/>
          <w:color w:val="222222"/>
          <w:sz w:val="17"/>
          <w:szCs w:val="17"/>
        </w:rPr>
        <w:br/>
        <w:t>1/6 : 1/8 : 1/24 = 4:3:1</w:t>
      </w:r>
      <w:r>
        <w:rPr>
          <w:rFonts w:ascii="Arial" w:hAnsi="Arial" w:cs="Arial"/>
          <w:color w:val="222222"/>
          <w:sz w:val="17"/>
          <w:szCs w:val="17"/>
        </w:rPr>
        <w:br/>
        <w:t>C’s share = 1/8 * 3200 = Rs. 400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4. A, B, and C started a business with capitals of Rs. 8000, Rs. 10000 and Rs. 12000 respectively. At the end of the year, the profit share of B is Rs. 1500. The difference between the profit shares of A and C is?</w:t>
      </w:r>
    </w:p>
    <w:p w:rsidR="00012E16" w:rsidRDefault="00012E16" w:rsidP="003B3FA0">
      <w:pPr>
        <w:numPr>
          <w:ilvl w:val="0"/>
          <w:numId w:val="6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300</w:t>
      </w:r>
    </w:p>
    <w:p w:rsidR="00012E16" w:rsidRDefault="00012E16" w:rsidP="003B3FA0">
      <w:pPr>
        <w:numPr>
          <w:ilvl w:val="0"/>
          <w:numId w:val="6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400</w:t>
      </w:r>
    </w:p>
    <w:p w:rsidR="00012E16" w:rsidRDefault="00012E16" w:rsidP="003B3FA0">
      <w:pPr>
        <w:numPr>
          <w:ilvl w:val="0"/>
          <w:numId w:val="6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500</w:t>
      </w:r>
    </w:p>
    <w:p w:rsidR="00012E16" w:rsidRDefault="00012E16" w:rsidP="003B3FA0">
      <w:pPr>
        <w:numPr>
          <w:ilvl w:val="0"/>
          <w:numId w:val="6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600</w:t>
      </w:r>
    </w:p>
    <w:p w:rsidR="00012E16" w:rsidRDefault="00012E16" w:rsidP="003B3FA0">
      <w:pPr>
        <w:numPr>
          <w:ilvl w:val="0"/>
          <w:numId w:val="6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None of these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5</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Ratio of investments of A, B and C is 8000 : 10000 : 12000 = 4 : 5 : 6</w:t>
      </w:r>
      <w:r>
        <w:rPr>
          <w:rFonts w:ascii="Arial" w:hAnsi="Arial" w:cs="Arial"/>
          <w:color w:val="222222"/>
          <w:sz w:val="17"/>
          <w:szCs w:val="17"/>
        </w:rPr>
        <w:br/>
        <w:t>And also given that, profit share of B is Rs. 1500</w:t>
      </w:r>
      <w:r>
        <w:rPr>
          <w:rFonts w:ascii="Arial" w:hAnsi="Arial" w:cs="Arial"/>
          <w:color w:val="222222"/>
          <w:sz w:val="17"/>
          <w:szCs w:val="17"/>
        </w:rPr>
        <w:br/>
        <w:t>=&gt; 5 parts out of 15 parts is Rs. 1500</w:t>
      </w:r>
      <w:r>
        <w:rPr>
          <w:rFonts w:ascii="Arial" w:hAnsi="Arial" w:cs="Arial"/>
          <w:color w:val="222222"/>
          <w:sz w:val="17"/>
          <w:szCs w:val="17"/>
        </w:rPr>
        <w:br/>
        <w:t>Now, required difference is 6 – 4 = 2 parts</w:t>
      </w:r>
      <w:r>
        <w:rPr>
          <w:rFonts w:ascii="Arial" w:hAnsi="Arial" w:cs="Arial"/>
          <w:color w:val="222222"/>
          <w:sz w:val="17"/>
          <w:szCs w:val="17"/>
        </w:rPr>
        <w:br/>
        <w:t>Required difference = 2/5 (1500) = Rs. 600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5. If Rs. 510 be divided among A, B, C in such a way that A gets 2/3 of what B gets and B gets 1/4 of what C gets, then their shares are respectively?</w:t>
      </w:r>
    </w:p>
    <w:p w:rsidR="00012E16" w:rsidRDefault="00012E16" w:rsidP="003B3FA0">
      <w:pPr>
        <w:numPr>
          <w:ilvl w:val="0"/>
          <w:numId w:val="6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120, Rs. 240, Rs. 150</w:t>
      </w:r>
    </w:p>
    <w:p w:rsidR="00012E16" w:rsidRDefault="00012E16" w:rsidP="003B3FA0">
      <w:pPr>
        <w:numPr>
          <w:ilvl w:val="0"/>
          <w:numId w:val="6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60, Rs. 90, Rs. 360</w:t>
      </w:r>
    </w:p>
    <w:p w:rsidR="00012E16" w:rsidRDefault="00012E16" w:rsidP="003B3FA0">
      <w:pPr>
        <w:numPr>
          <w:ilvl w:val="0"/>
          <w:numId w:val="6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150, Rs. 300, Rs. 60</w:t>
      </w:r>
    </w:p>
    <w:p w:rsidR="00012E16" w:rsidRDefault="00012E16" w:rsidP="003B3FA0">
      <w:pPr>
        <w:numPr>
          <w:ilvl w:val="0"/>
          <w:numId w:val="6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None of these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(A = 2/3 B and B = 1/4 C) = A/B = 2/3 and B/C = 1/4</w:t>
      </w:r>
      <w:r>
        <w:rPr>
          <w:rFonts w:ascii="Arial" w:hAnsi="Arial" w:cs="Arial"/>
          <w:color w:val="222222"/>
          <w:sz w:val="17"/>
          <w:szCs w:val="17"/>
        </w:rPr>
        <w:br/>
        <w:t>A:B = 2:3 and B:C = 1:4 = 3:12</w:t>
      </w:r>
      <w:r>
        <w:rPr>
          <w:rFonts w:ascii="Arial" w:hAnsi="Arial" w:cs="Arial"/>
          <w:color w:val="222222"/>
          <w:sz w:val="17"/>
          <w:szCs w:val="17"/>
        </w:rPr>
        <w:br/>
        <w:t>A:B:C = 2:3:12</w:t>
      </w:r>
      <w:r>
        <w:rPr>
          <w:rFonts w:ascii="Arial" w:hAnsi="Arial" w:cs="Arial"/>
          <w:color w:val="222222"/>
          <w:sz w:val="17"/>
          <w:szCs w:val="17"/>
        </w:rPr>
        <w:br/>
        <w:t>A;s share = 510 * 2/17 = Rs. 60</w:t>
      </w:r>
      <w:r>
        <w:rPr>
          <w:rFonts w:ascii="Arial" w:hAnsi="Arial" w:cs="Arial"/>
          <w:color w:val="222222"/>
          <w:sz w:val="17"/>
          <w:szCs w:val="17"/>
        </w:rPr>
        <w:br/>
        <w:t>B’s share = 510 * 3/17 = Rs. 90</w:t>
      </w:r>
      <w:r>
        <w:rPr>
          <w:rFonts w:ascii="Arial" w:hAnsi="Arial" w:cs="Arial"/>
          <w:color w:val="222222"/>
          <w:sz w:val="17"/>
          <w:szCs w:val="17"/>
        </w:rPr>
        <w:br/>
        <w:t>C’s share = 510 * 12/17 = Rs. 360.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6. The current of a stream runs at the rate of 4 kmph. A boat goes 6 km and back to the starting point in 2 hours, then find the speed of the boat in still water?</w:t>
      </w:r>
    </w:p>
    <w:p w:rsidR="00012E16" w:rsidRDefault="00012E16" w:rsidP="003B3FA0">
      <w:pPr>
        <w:numPr>
          <w:ilvl w:val="0"/>
          <w:numId w:val="6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10 kmph</w:t>
      </w:r>
    </w:p>
    <w:p w:rsidR="00012E16" w:rsidRDefault="00012E16" w:rsidP="003B3FA0">
      <w:pPr>
        <w:numPr>
          <w:ilvl w:val="0"/>
          <w:numId w:val="6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21 kmph</w:t>
      </w:r>
    </w:p>
    <w:p w:rsidR="00012E16" w:rsidRDefault="00012E16" w:rsidP="003B3FA0">
      <w:pPr>
        <w:numPr>
          <w:ilvl w:val="0"/>
          <w:numId w:val="6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8 kmph</w:t>
      </w:r>
    </w:p>
    <w:p w:rsidR="00012E16" w:rsidRDefault="00012E16" w:rsidP="003B3FA0">
      <w:pPr>
        <w:numPr>
          <w:ilvl w:val="0"/>
          <w:numId w:val="6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12 kmph</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3</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S = 4</w:t>
      </w:r>
      <w:r>
        <w:rPr>
          <w:rFonts w:ascii="Arial" w:hAnsi="Arial" w:cs="Arial"/>
          <w:color w:val="222222"/>
          <w:sz w:val="17"/>
          <w:szCs w:val="17"/>
        </w:rPr>
        <w:br/>
        <w:t>M = x</w:t>
      </w:r>
      <w:r>
        <w:rPr>
          <w:rFonts w:ascii="Arial" w:hAnsi="Arial" w:cs="Arial"/>
          <w:color w:val="222222"/>
          <w:sz w:val="17"/>
          <w:szCs w:val="17"/>
        </w:rPr>
        <w:br/>
      </w:r>
      <w:r>
        <w:rPr>
          <w:rFonts w:ascii="Arial" w:hAnsi="Arial" w:cs="Arial"/>
          <w:color w:val="222222"/>
          <w:sz w:val="17"/>
          <w:szCs w:val="17"/>
        </w:rPr>
        <w:lastRenderedPageBreak/>
        <w:t>DS = x + 4</w:t>
      </w:r>
      <w:r>
        <w:rPr>
          <w:rFonts w:ascii="Arial" w:hAnsi="Arial" w:cs="Arial"/>
          <w:color w:val="222222"/>
          <w:sz w:val="17"/>
          <w:szCs w:val="17"/>
        </w:rPr>
        <w:br/>
        <w:t>US = x – 4</w:t>
      </w:r>
      <w:r>
        <w:rPr>
          <w:rFonts w:ascii="Arial" w:hAnsi="Arial" w:cs="Arial"/>
          <w:color w:val="222222"/>
          <w:sz w:val="17"/>
          <w:szCs w:val="17"/>
        </w:rPr>
        <w:br/>
        <w:t>6/(x + 4) + 6/(x – 4) = 2</w:t>
      </w:r>
      <w:r>
        <w:rPr>
          <w:rFonts w:ascii="Arial" w:hAnsi="Arial" w:cs="Arial"/>
          <w:color w:val="222222"/>
          <w:sz w:val="17"/>
          <w:szCs w:val="17"/>
        </w:rPr>
        <w:br/>
        <w:t>x = 8</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7. In how much time would the simple interest on a certain sum be 0.125 times the principal at 10% per annum?</w:t>
      </w:r>
    </w:p>
    <w:p w:rsidR="00012E16" w:rsidRDefault="00012E16" w:rsidP="003B3FA0">
      <w:pPr>
        <w:numPr>
          <w:ilvl w:val="0"/>
          <w:numId w:val="6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1 1/4 years</w:t>
      </w:r>
    </w:p>
    <w:p w:rsidR="00012E16" w:rsidRDefault="00012E16" w:rsidP="003B3FA0">
      <w:pPr>
        <w:numPr>
          <w:ilvl w:val="0"/>
          <w:numId w:val="6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1 3/4 years</w:t>
      </w:r>
    </w:p>
    <w:p w:rsidR="00012E16" w:rsidRDefault="00012E16" w:rsidP="003B3FA0">
      <w:pPr>
        <w:numPr>
          <w:ilvl w:val="0"/>
          <w:numId w:val="6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 1/4 years</w:t>
      </w:r>
    </w:p>
    <w:p w:rsidR="00012E16" w:rsidRDefault="00012E16" w:rsidP="003B3FA0">
      <w:pPr>
        <w:numPr>
          <w:ilvl w:val="0"/>
          <w:numId w:val="6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 3/4 years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et sum = x. Then, S.I. = 0.125x = 1/8 x, R = 10%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Time = (100 * x) / (x * 8 * 10) = 5/4 = 1 1/4 years.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8. Find the cost of fencing around a circular field of diameter 28 m at the rate of Rs.1.50 a meter?</w:t>
      </w:r>
    </w:p>
    <w:p w:rsidR="00012E16" w:rsidRDefault="00012E16" w:rsidP="003B3FA0">
      <w:pPr>
        <w:numPr>
          <w:ilvl w:val="0"/>
          <w:numId w:val="6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Rs.150</w:t>
      </w:r>
    </w:p>
    <w:p w:rsidR="00012E16" w:rsidRDefault="00012E16" w:rsidP="003B3FA0">
      <w:pPr>
        <w:numPr>
          <w:ilvl w:val="0"/>
          <w:numId w:val="6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Rs.132</w:t>
      </w:r>
    </w:p>
    <w:p w:rsidR="00012E16" w:rsidRDefault="00012E16" w:rsidP="003B3FA0">
      <w:pPr>
        <w:numPr>
          <w:ilvl w:val="0"/>
          <w:numId w:val="6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Rs.100</w:t>
      </w:r>
    </w:p>
    <w:p w:rsidR="00012E16" w:rsidRDefault="00012E16" w:rsidP="003B3FA0">
      <w:pPr>
        <w:numPr>
          <w:ilvl w:val="0"/>
          <w:numId w:val="6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Rs.125</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2 * 22/7 * 14 = 88</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88 * 1 1/2 = Rs.132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9. A pupil’s marks were wrongly entered as 83 instead of 63. Due to the average marks for the class got increased by half. The number of pupils in the class is?</w:t>
      </w:r>
    </w:p>
    <w:p w:rsidR="00012E16" w:rsidRDefault="00012E16" w:rsidP="003B3FA0">
      <w:pPr>
        <w:numPr>
          <w:ilvl w:val="0"/>
          <w:numId w:val="7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10</w:t>
      </w:r>
    </w:p>
    <w:p w:rsidR="00012E16" w:rsidRDefault="00012E16" w:rsidP="003B3FA0">
      <w:pPr>
        <w:numPr>
          <w:ilvl w:val="0"/>
          <w:numId w:val="7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20</w:t>
      </w:r>
    </w:p>
    <w:p w:rsidR="00012E16" w:rsidRDefault="00012E16" w:rsidP="003B3FA0">
      <w:pPr>
        <w:numPr>
          <w:ilvl w:val="0"/>
          <w:numId w:val="7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40</w:t>
      </w:r>
    </w:p>
    <w:p w:rsidR="00012E16" w:rsidRDefault="00012E16" w:rsidP="003B3FA0">
      <w:pPr>
        <w:numPr>
          <w:ilvl w:val="0"/>
          <w:numId w:val="7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73</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3</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Let there be x pupils in the class.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Total increase in marks = (x * 1/2) = x/2</w:t>
      </w:r>
      <w:r>
        <w:rPr>
          <w:rFonts w:ascii="Arial" w:hAnsi="Arial" w:cs="Arial"/>
          <w:color w:val="222222"/>
          <w:sz w:val="17"/>
          <w:szCs w:val="17"/>
        </w:rPr>
        <w:br/>
        <w:t>x/2 = (83 – 63) =&gt; x/2 = 20 =&gt; x = 40.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10. The H.C.F of two numbers is 11 and their L.C.M is 7700. If one of the numbers is 275, then the other is?</w:t>
      </w:r>
    </w:p>
    <w:p w:rsidR="00012E16" w:rsidRDefault="00012E16" w:rsidP="003B3FA0">
      <w:pPr>
        <w:numPr>
          <w:ilvl w:val="0"/>
          <w:numId w:val="7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279</w:t>
      </w:r>
    </w:p>
    <w:p w:rsidR="00012E16" w:rsidRDefault="00012E16" w:rsidP="003B3FA0">
      <w:pPr>
        <w:numPr>
          <w:ilvl w:val="0"/>
          <w:numId w:val="7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283</w:t>
      </w:r>
    </w:p>
    <w:p w:rsidR="00012E16" w:rsidRDefault="00012E16" w:rsidP="003B3FA0">
      <w:pPr>
        <w:numPr>
          <w:ilvl w:val="0"/>
          <w:numId w:val="7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308</w:t>
      </w:r>
    </w:p>
    <w:p w:rsidR="00012E16" w:rsidRDefault="00012E16" w:rsidP="003B3FA0">
      <w:pPr>
        <w:numPr>
          <w:ilvl w:val="0"/>
          <w:numId w:val="7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318</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3</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Other number = (11 * 7700)/275 = 308.</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lastRenderedPageBreak/>
        <w:t>11. If the sum of the two numbers is 22 and the sum of their squares is 404, then the product of the numbers is?</w:t>
      </w:r>
    </w:p>
    <w:p w:rsidR="00012E16" w:rsidRDefault="00012E16" w:rsidP="003B3FA0">
      <w:pPr>
        <w:numPr>
          <w:ilvl w:val="0"/>
          <w:numId w:val="7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40</w:t>
      </w:r>
    </w:p>
    <w:p w:rsidR="00012E16" w:rsidRDefault="00012E16" w:rsidP="003B3FA0">
      <w:pPr>
        <w:numPr>
          <w:ilvl w:val="0"/>
          <w:numId w:val="7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44</w:t>
      </w:r>
    </w:p>
    <w:p w:rsidR="00012E16" w:rsidRDefault="00012E16" w:rsidP="003B3FA0">
      <w:pPr>
        <w:numPr>
          <w:ilvl w:val="0"/>
          <w:numId w:val="7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80</w:t>
      </w:r>
    </w:p>
    <w:p w:rsidR="00012E16" w:rsidRDefault="00012E16" w:rsidP="003B3FA0">
      <w:pPr>
        <w:numPr>
          <w:ilvl w:val="0"/>
          <w:numId w:val="7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88</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Let the numbers be x and y.</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Then, (x + y) = 22 and x2 + y2 = 404</w:t>
      </w:r>
      <w:r>
        <w:rPr>
          <w:rFonts w:ascii="Arial" w:hAnsi="Arial" w:cs="Arial"/>
          <w:color w:val="222222"/>
          <w:sz w:val="17"/>
          <w:szCs w:val="17"/>
        </w:rPr>
        <w:br/>
        <w:t>Now,</w:t>
      </w:r>
      <w:r>
        <w:rPr>
          <w:rFonts w:ascii="Arial" w:hAnsi="Arial" w:cs="Arial"/>
          <w:color w:val="222222"/>
          <w:sz w:val="17"/>
          <w:szCs w:val="17"/>
        </w:rPr>
        <w:br/>
        <w:t>2xy = (x + y)2 – (x2 + y2)</w:t>
      </w:r>
      <w:r>
        <w:rPr>
          <w:rFonts w:ascii="Arial" w:hAnsi="Arial" w:cs="Arial"/>
          <w:color w:val="222222"/>
          <w:sz w:val="17"/>
          <w:szCs w:val="17"/>
        </w:rPr>
        <w:br/>
        <w:t>2xy= 222 – 404 = 484 – 404 = 80</w:t>
      </w:r>
      <w:r>
        <w:rPr>
          <w:rFonts w:ascii="Arial" w:hAnsi="Arial" w:cs="Arial"/>
          <w:color w:val="222222"/>
          <w:sz w:val="17"/>
          <w:szCs w:val="17"/>
        </w:rPr>
        <w:br/>
        <w:t>xy = 40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12. Three pipes A, B and C can fill a tank from empty to full in 30 minutes, 20 minutes and 10 minutes respectively. When the tank is empty, all the three pipes are opened. A, B and C discharge chemical solutions P, Q and R respectively. What is the proportion of solution R in the liquid in the tank after 3 minutes?</w:t>
      </w:r>
    </w:p>
    <w:p w:rsidR="00012E16" w:rsidRDefault="00012E16" w:rsidP="003B3FA0">
      <w:pPr>
        <w:numPr>
          <w:ilvl w:val="0"/>
          <w:numId w:val="7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5/11</w:t>
      </w:r>
    </w:p>
    <w:p w:rsidR="00012E16" w:rsidRDefault="00012E16" w:rsidP="003B3FA0">
      <w:pPr>
        <w:numPr>
          <w:ilvl w:val="0"/>
          <w:numId w:val="7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6/11</w:t>
      </w:r>
    </w:p>
    <w:p w:rsidR="00012E16" w:rsidRDefault="00012E16" w:rsidP="003B3FA0">
      <w:pPr>
        <w:numPr>
          <w:ilvl w:val="0"/>
          <w:numId w:val="7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7/11</w:t>
      </w:r>
    </w:p>
    <w:p w:rsidR="00012E16" w:rsidRDefault="00012E16" w:rsidP="003B3FA0">
      <w:pPr>
        <w:numPr>
          <w:ilvl w:val="0"/>
          <w:numId w:val="7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8/11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Part filled by (A + B + C) in 3 minutes = 3(1/30 + 1/20 + 1/10) = 11/20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Part filled by C in 3 minutes = 3/10</w:t>
      </w:r>
      <w:r>
        <w:rPr>
          <w:rFonts w:ascii="Arial" w:hAnsi="Arial" w:cs="Arial"/>
          <w:color w:val="222222"/>
          <w:sz w:val="17"/>
          <w:szCs w:val="17"/>
        </w:rPr>
        <w:br/>
        <w:t>Required ratio = 3/10 * 20/11 = 6/11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13. The principle that amounts to Rs. 4913 in 3 years at 6 1/4 % per annum C.I. compounded annually, is?</w:t>
      </w:r>
    </w:p>
    <w:p w:rsidR="00012E16" w:rsidRDefault="00012E16" w:rsidP="003B3FA0">
      <w:pPr>
        <w:numPr>
          <w:ilvl w:val="0"/>
          <w:numId w:val="7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3096</w:t>
      </w:r>
    </w:p>
    <w:p w:rsidR="00012E16" w:rsidRDefault="00012E16" w:rsidP="003B3FA0">
      <w:pPr>
        <w:numPr>
          <w:ilvl w:val="0"/>
          <w:numId w:val="7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4076</w:t>
      </w:r>
    </w:p>
    <w:p w:rsidR="00012E16" w:rsidRDefault="00012E16" w:rsidP="003B3FA0">
      <w:pPr>
        <w:numPr>
          <w:ilvl w:val="0"/>
          <w:numId w:val="7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4085</w:t>
      </w:r>
    </w:p>
    <w:p w:rsidR="00012E16" w:rsidRDefault="00012E16" w:rsidP="003B3FA0">
      <w:pPr>
        <w:numPr>
          <w:ilvl w:val="0"/>
          <w:numId w:val="7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4096</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4</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Principal = [4913 / (1 + 25/(4 * 100))3]</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 4913 * 16/17 * 16/17 * 16/17 = Rs. 4096.</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14. If the height of a cone is increased by 100% then its volume is increased by?</w:t>
      </w:r>
    </w:p>
    <w:p w:rsidR="00012E16" w:rsidRDefault="00012E16" w:rsidP="003B3FA0">
      <w:pPr>
        <w:numPr>
          <w:ilvl w:val="0"/>
          <w:numId w:val="7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100%</w:t>
      </w:r>
    </w:p>
    <w:p w:rsidR="00012E16" w:rsidRDefault="00012E16" w:rsidP="003B3FA0">
      <w:pPr>
        <w:numPr>
          <w:ilvl w:val="0"/>
          <w:numId w:val="7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200%</w:t>
      </w:r>
    </w:p>
    <w:p w:rsidR="00012E16" w:rsidRDefault="00012E16" w:rsidP="003B3FA0">
      <w:pPr>
        <w:numPr>
          <w:ilvl w:val="0"/>
          <w:numId w:val="7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300%</w:t>
      </w:r>
    </w:p>
    <w:p w:rsidR="00012E16" w:rsidRDefault="00012E16" w:rsidP="003B3FA0">
      <w:pPr>
        <w:numPr>
          <w:ilvl w:val="0"/>
          <w:numId w:val="7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400%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100%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lastRenderedPageBreak/>
        <w:t>15. Find the one which does not belong to that group?</w:t>
      </w:r>
    </w:p>
    <w:p w:rsidR="00012E16" w:rsidRDefault="00012E16" w:rsidP="003B3FA0">
      <w:pPr>
        <w:numPr>
          <w:ilvl w:val="0"/>
          <w:numId w:val="7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Walk</w:t>
      </w:r>
    </w:p>
    <w:p w:rsidR="00012E16" w:rsidRDefault="00012E16" w:rsidP="003B3FA0">
      <w:pPr>
        <w:numPr>
          <w:ilvl w:val="0"/>
          <w:numId w:val="7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Talk</w:t>
      </w:r>
    </w:p>
    <w:p w:rsidR="00012E16" w:rsidRDefault="00012E16" w:rsidP="003B3FA0">
      <w:pPr>
        <w:numPr>
          <w:ilvl w:val="0"/>
          <w:numId w:val="7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Drink</w:t>
      </w:r>
    </w:p>
    <w:p w:rsidR="00012E16" w:rsidRDefault="00012E16" w:rsidP="003B3FA0">
      <w:pPr>
        <w:numPr>
          <w:ilvl w:val="0"/>
          <w:numId w:val="7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Plank</w:t>
      </w:r>
    </w:p>
    <w:p w:rsidR="00012E16" w:rsidRDefault="00012E16" w:rsidP="003B3FA0">
      <w:pPr>
        <w:numPr>
          <w:ilvl w:val="0"/>
          <w:numId w:val="7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Lick</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4</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Walk, Talk, Drink and Lick are verbs, but not Plank.</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16. A sells a bicycle to B at a profit of 20%. B sells it to C at a profit of 25%. If C pays Rs. 225 for it, the cost price of the bicycle for A is?</w:t>
      </w:r>
    </w:p>
    <w:p w:rsidR="00012E16" w:rsidRDefault="00012E16" w:rsidP="003B3FA0">
      <w:pPr>
        <w:numPr>
          <w:ilvl w:val="0"/>
          <w:numId w:val="7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110</w:t>
      </w:r>
    </w:p>
    <w:p w:rsidR="00012E16" w:rsidRDefault="00012E16" w:rsidP="003B3FA0">
      <w:pPr>
        <w:numPr>
          <w:ilvl w:val="0"/>
          <w:numId w:val="7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120</w:t>
      </w:r>
    </w:p>
    <w:p w:rsidR="00012E16" w:rsidRDefault="00012E16" w:rsidP="003B3FA0">
      <w:pPr>
        <w:numPr>
          <w:ilvl w:val="0"/>
          <w:numId w:val="7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125</w:t>
      </w:r>
    </w:p>
    <w:p w:rsidR="00012E16" w:rsidRDefault="00012E16" w:rsidP="003B3FA0">
      <w:pPr>
        <w:numPr>
          <w:ilvl w:val="0"/>
          <w:numId w:val="7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 150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4</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125% of 120% of A = 225</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125/100 * 120/100 * A = 225</w:t>
      </w:r>
      <w:r>
        <w:rPr>
          <w:rFonts w:ascii="Arial" w:hAnsi="Arial" w:cs="Arial"/>
          <w:color w:val="222222"/>
          <w:sz w:val="17"/>
          <w:szCs w:val="17"/>
        </w:rPr>
        <w:br/>
        <w:t>A = 225 * 2/3 = 150.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17. A person’s present age is two-fifths of the age of his mother. After 8 years, he will be one-half of the age of his mother. How old id the mother at present?</w:t>
      </w:r>
    </w:p>
    <w:p w:rsidR="00012E16" w:rsidRDefault="00012E16" w:rsidP="003B3FA0">
      <w:pPr>
        <w:numPr>
          <w:ilvl w:val="0"/>
          <w:numId w:val="7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32 years</w:t>
      </w:r>
    </w:p>
    <w:p w:rsidR="00012E16" w:rsidRDefault="00012E16" w:rsidP="003B3FA0">
      <w:pPr>
        <w:numPr>
          <w:ilvl w:val="0"/>
          <w:numId w:val="7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36 years</w:t>
      </w:r>
    </w:p>
    <w:p w:rsidR="00012E16" w:rsidRDefault="00012E16" w:rsidP="003B3FA0">
      <w:pPr>
        <w:numPr>
          <w:ilvl w:val="0"/>
          <w:numId w:val="7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40 years</w:t>
      </w:r>
    </w:p>
    <w:p w:rsidR="00012E16" w:rsidRDefault="00012E16" w:rsidP="003B3FA0">
      <w:pPr>
        <w:numPr>
          <w:ilvl w:val="0"/>
          <w:numId w:val="7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48 years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3</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Let the mother’s present age be x years. Then, the person’s present age = 2/5 x years.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(2/5 x + 8) = 1/2 (x + 8)</w:t>
      </w:r>
      <w:r>
        <w:rPr>
          <w:rFonts w:ascii="Arial" w:hAnsi="Arial" w:cs="Arial"/>
          <w:color w:val="222222"/>
          <w:sz w:val="17"/>
          <w:szCs w:val="17"/>
        </w:rPr>
        <w:br/>
        <w:t>2(2x + 40) = 5(x + 8) =&gt; x = 40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18. In an election between two candidates A and B, the number of valid votes received by A exceeds those received by B by 15% of the total number of votes polled. If 20% of the votes polled were invalid and a total of 8720 votes were polled, then how many valid votes did B get?</w:t>
      </w:r>
    </w:p>
    <w:p w:rsidR="00012E16" w:rsidRDefault="00012E16" w:rsidP="003B3FA0">
      <w:pPr>
        <w:numPr>
          <w:ilvl w:val="0"/>
          <w:numId w:val="7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2160</w:t>
      </w:r>
    </w:p>
    <w:p w:rsidR="00012E16" w:rsidRDefault="00012E16" w:rsidP="003B3FA0">
      <w:pPr>
        <w:numPr>
          <w:ilvl w:val="0"/>
          <w:numId w:val="7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2420</w:t>
      </w:r>
    </w:p>
    <w:p w:rsidR="00012E16" w:rsidRDefault="00012E16" w:rsidP="003B3FA0">
      <w:pPr>
        <w:numPr>
          <w:ilvl w:val="0"/>
          <w:numId w:val="7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2834</w:t>
      </w:r>
    </w:p>
    <w:p w:rsidR="00012E16" w:rsidRDefault="00012E16" w:rsidP="003B3FA0">
      <w:pPr>
        <w:numPr>
          <w:ilvl w:val="0"/>
          <w:numId w:val="7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3150</w:t>
      </w:r>
    </w:p>
    <w:p w:rsidR="00012E16" w:rsidRDefault="00012E16" w:rsidP="003B3FA0">
      <w:pPr>
        <w:numPr>
          <w:ilvl w:val="0"/>
          <w:numId w:val="7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None of these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3</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Let the total number of votes polled in the election be 100k.</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lastRenderedPageBreak/>
        <w:t>Number of valid votes = 100k – 20% (100k) = 80k</w:t>
      </w:r>
      <w:r>
        <w:rPr>
          <w:rFonts w:ascii="Arial" w:hAnsi="Arial" w:cs="Arial"/>
          <w:color w:val="222222"/>
          <w:sz w:val="17"/>
          <w:szCs w:val="17"/>
        </w:rPr>
        <w:br/>
        <w:t>Let the number of votes polled in favour of A and B be a and b respectively.</w:t>
      </w:r>
      <w:r>
        <w:rPr>
          <w:rFonts w:ascii="Arial" w:hAnsi="Arial" w:cs="Arial"/>
          <w:color w:val="222222"/>
          <w:sz w:val="17"/>
          <w:szCs w:val="17"/>
        </w:rPr>
        <w:br/>
        <w:t>a – b = 15% (100k) =&gt; a = b + 15k</w:t>
      </w:r>
      <w:r>
        <w:rPr>
          <w:rFonts w:ascii="Arial" w:hAnsi="Arial" w:cs="Arial"/>
          <w:color w:val="222222"/>
          <w:sz w:val="17"/>
          <w:szCs w:val="17"/>
        </w:rPr>
        <w:br/>
        <w:t>=&gt; a + b = b + 15k + b</w:t>
      </w:r>
      <w:r>
        <w:rPr>
          <w:rFonts w:ascii="Arial" w:hAnsi="Arial" w:cs="Arial"/>
          <w:color w:val="222222"/>
          <w:sz w:val="17"/>
          <w:szCs w:val="17"/>
        </w:rPr>
        <w:br/>
        <w:t>Now, 2b + 15k = 80k and hence b = 32.5k</w:t>
      </w:r>
      <w:r>
        <w:rPr>
          <w:rFonts w:ascii="Arial" w:hAnsi="Arial" w:cs="Arial"/>
          <w:color w:val="222222"/>
          <w:sz w:val="17"/>
          <w:szCs w:val="17"/>
        </w:rPr>
        <w:br/>
        <w:t>It is given that 100k = 8720</w:t>
      </w:r>
      <w:r>
        <w:rPr>
          <w:rFonts w:ascii="Arial" w:hAnsi="Arial" w:cs="Arial"/>
          <w:color w:val="222222"/>
          <w:sz w:val="17"/>
          <w:szCs w:val="17"/>
        </w:rPr>
        <w:br/>
        <w:t>32.5k = 32.5k/100k * 8720 = 2834</w:t>
      </w:r>
      <w:r>
        <w:rPr>
          <w:rFonts w:ascii="Arial" w:hAnsi="Arial" w:cs="Arial"/>
          <w:color w:val="222222"/>
          <w:sz w:val="17"/>
          <w:szCs w:val="17"/>
        </w:rPr>
        <w:br/>
        <w:t>The number of valid votes polled in favour of B is 2834.</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19. The cost of 16 pens and 8 pencils is Rs.352 and the cost of 4 pens and 4 pencils is Rs.96. Find the cost of each pen?</w:t>
      </w:r>
    </w:p>
    <w:p w:rsidR="00012E16" w:rsidRDefault="00012E16" w:rsidP="003B3FA0">
      <w:pPr>
        <w:numPr>
          <w:ilvl w:val="0"/>
          <w:numId w:val="8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Rs.32</w:t>
      </w:r>
    </w:p>
    <w:p w:rsidR="00012E16" w:rsidRDefault="00012E16" w:rsidP="003B3FA0">
      <w:pPr>
        <w:numPr>
          <w:ilvl w:val="0"/>
          <w:numId w:val="8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Rs.28</w:t>
      </w:r>
    </w:p>
    <w:p w:rsidR="00012E16" w:rsidRDefault="00012E16" w:rsidP="003B3FA0">
      <w:pPr>
        <w:numPr>
          <w:ilvl w:val="0"/>
          <w:numId w:val="8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Rs.36</w:t>
      </w:r>
    </w:p>
    <w:p w:rsidR="00012E16" w:rsidRDefault="00012E16" w:rsidP="003B3FA0">
      <w:pPr>
        <w:numPr>
          <w:ilvl w:val="0"/>
          <w:numId w:val="8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Rs.25</w:t>
      </w:r>
    </w:p>
    <w:p w:rsidR="00012E16" w:rsidRDefault="00012E16" w:rsidP="003B3FA0">
      <w:pPr>
        <w:numPr>
          <w:ilvl w:val="0"/>
          <w:numId w:val="8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None of these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5</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Let the cost of each pen and pencil be ‘p’ and ‘q’ respectively.</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16p + 8q = 352 — (1)</w:t>
      </w:r>
      <w:r>
        <w:rPr>
          <w:rFonts w:ascii="Arial" w:hAnsi="Arial" w:cs="Arial"/>
          <w:color w:val="222222"/>
          <w:sz w:val="17"/>
          <w:szCs w:val="17"/>
        </w:rPr>
        <w:br/>
        <w:t>4p + 4q = 96</w:t>
      </w:r>
      <w:r>
        <w:rPr>
          <w:rFonts w:ascii="Arial" w:hAnsi="Arial" w:cs="Arial"/>
          <w:color w:val="222222"/>
          <w:sz w:val="17"/>
          <w:szCs w:val="17"/>
        </w:rPr>
        <w:br/>
        <w:t>8p + 8q = 192 — (2)</w:t>
      </w:r>
      <w:r>
        <w:rPr>
          <w:rFonts w:ascii="Arial" w:hAnsi="Arial" w:cs="Arial"/>
          <w:color w:val="222222"/>
          <w:sz w:val="17"/>
          <w:szCs w:val="17"/>
        </w:rPr>
        <w:br/>
        <w:t>(1) – (2) =&gt; 8p = 160</w:t>
      </w:r>
      <w:r>
        <w:rPr>
          <w:rFonts w:ascii="Arial" w:hAnsi="Arial" w:cs="Arial"/>
          <w:color w:val="222222"/>
          <w:sz w:val="17"/>
          <w:szCs w:val="17"/>
        </w:rPr>
        <w:br/>
        <w:t>=&gt; p = 20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20. I. a2 + 11a + 30 = 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      II. b2 + 6b + 5 = 0 to solve both the equations to find the values of a and b?</w:t>
      </w:r>
    </w:p>
    <w:p w:rsidR="00012E16" w:rsidRDefault="00012E16" w:rsidP="003B3FA0">
      <w:pPr>
        <w:numPr>
          <w:ilvl w:val="0"/>
          <w:numId w:val="8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a &lt; b</w:t>
      </w:r>
    </w:p>
    <w:p w:rsidR="00012E16" w:rsidRDefault="00012E16" w:rsidP="003B3FA0">
      <w:pPr>
        <w:numPr>
          <w:ilvl w:val="0"/>
          <w:numId w:val="8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a = b</w:t>
      </w:r>
    </w:p>
    <w:p w:rsidR="00012E16" w:rsidRDefault="00012E16" w:rsidP="003B3FA0">
      <w:pPr>
        <w:numPr>
          <w:ilvl w:val="0"/>
          <w:numId w:val="8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the relationship between a and b cannot be established</w:t>
      </w:r>
    </w:p>
    <w:p w:rsidR="00012E16" w:rsidRDefault="00012E16" w:rsidP="003B3FA0">
      <w:pPr>
        <w:numPr>
          <w:ilvl w:val="0"/>
          <w:numId w:val="8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a &gt; b E. If a = b</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I. (a + 6)(a + 5) = 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=&gt; a = -6, -5</w:t>
      </w:r>
      <w:r>
        <w:rPr>
          <w:rFonts w:ascii="Arial" w:hAnsi="Arial" w:cs="Arial"/>
          <w:color w:val="222222"/>
          <w:sz w:val="17"/>
          <w:szCs w:val="17"/>
        </w:rPr>
        <w:br/>
        <w:t>II. (b + 5)(b + 1) = 0</w:t>
      </w:r>
      <w:r>
        <w:rPr>
          <w:rFonts w:ascii="Arial" w:hAnsi="Arial" w:cs="Arial"/>
          <w:color w:val="222222"/>
          <w:sz w:val="17"/>
          <w:szCs w:val="17"/>
        </w:rPr>
        <w:br/>
        <w:t>=&gt; b = -5, -1 =&gt; a = b</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21. 32% of 425 – ?% of 250 = 36</w:t>
      </w:r>
    </w:p>
    <w:p w:rsidR="00012E16" w:rsidRDefault="00012E16" w:rsidP="003B3FA0">
      <w:pPr>
        <w:numPr>
          <w:ilvl w:val="0"/>
          <w:numId w:val="8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20</w:t>
      </w:r>
    </w:p>
    <w:p w:rsidR="00012E16" w:rsidRDefault="00012E16" w:rsidP="003B3FA0">
      <w:pPr>
        <w:numPr>
          <w:ilvl w:val="0"/>
          <w:numId w:val="8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40</w:t>
      </w:r>
    </w:p>
    <w:p w:rsidR="00012E16" w:rsidRDefault="00012E16" w:rsidP="003B3FA0">
      <w:pPr>
        <w:numPr>
          <w:ilvl w:val="0"/>
          <w:numId w:val="8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60</w:t>
      </w:r>
    </w:p>
    <w:p w:rsidR="00012E16" w:rsidRDefault="00012E16" w:rsidP="003B3FA0">
      <w:pPr>
        <w:numPr>
          <w:ilvl w:val="0"/>
          <w:numId w:val="8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80 E. 70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32/100 * 425 – x/100 * 250 = 36</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 =&gt; x/100 * 250 = 136 – 36 = 100</w:t>
      </w:r>
      <w:r>
        <w:rPr>
          <w:rFonts w:ascii="Arial" w:hAnsi="Arial" w:cs="Arial"/>
          <w:color w:val="222222"/>
          <w:sz w:val="17"/>
          <w:szCs w:val="17"/>
        </w:rPr>
        <w:br/>
        <w:t>=&gt; x = (100 * 100)/250 = 40</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lastRenderedPageBreak/>
        <w:t>22. The radius of a wheel is 22.4 cm. What is the distance covered by the wheel in making 500 resolutions?</w:t>
      </w:r>
    </w:p>
    <w:p w:rsidR="00012E16" w:rsidRDefault="00012E16" w:rsidP="003B3FA0">
      <w:pPr>
        <w:numPr>
          <w:ilvl w:val="0"/>
          <w:numId w:val="8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252 m</w:t>
      </w:r>
    </w:p>
    <w:p w:rsidR="00012E16" w:rsidRDefault="00012E16" w:rsidP="003B3FA0">
      <w:pPr>
        <w:numPr>
          <w:ilvl w:val="0"/>
          <w:numId w:val="8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704 m</w:t>
      </w:r>
    </w:p>
    <w:p w:rsidR="00012E16" w:rsidRDefault="00012E16" w:rsidP="003B3FA0">
      <w:pPr>
        <w:numPr>
          <w:ilvl w:val="0"/>
          <w:numId w:val="8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352 m</w:t>
      </w:r>
    </w:p>
    <w:p w:rsidR="00012E16" w:rsidRDefault="00012E16" w:rsidP="003B3FA0">
      <w:pPr>
        <w:numPr>
          <w:ilvl w:val="0"/>
          <w:numId w:val="8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808 m</w:t>
      </w:r>
    </w:p>
    <w:p w:rsidR="00012E16" w:rsidRDefault="00012E16" w:rsidP="003B3FA0">
      <w:pPr>
        <w:numPr>
          <w:ilvl w:val="0"/>
          <w:numId w:val="8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None of these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In one resolution, the distance covered by the wheel is its own circumference. Distance covered in 500 resolutions.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 500 * 2 * 22/7 * 22.4 = 70400 cm = 704 m</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23. Which of the following has the same relationship as that of Money: Wealth?</w:t>
      </w:r>
    </w:p>
    <w:p w:rsidR="00012E16" w:rsidRDefault="00012E16" w:rsidP="003B3FA0">
      <w:pPr>
        <w:numPr>
          <w:ilvl w:val="0"/>
          <w:numId w:val="8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Pity: Kindness</w:t>
      </w:r>
    </w:p>
    <w:p w:rsidR="00012E16" w:rsidRDefault="00012E16" w:rsidP="003B3FA0">
      <w:pPr>
        <w:numPr>
          <w:ilvl w:val="0"/>
          <w:numId w:val="8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Cruel: Anger</w:t>
      </w:r>
    </w:p>
    <w:p w:rsidR="00012E16" w:rsidRDefault="00012E16" w:rsidP="003B3FA0">
      <w:pPr>
        <w:numPr>
          <w:ilvl w:val="0"/>
          <w:numId w:val="8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Wise: Education</w:t>
      </w:r>
    </w:p>
    <w:p w:rsidR="00012E16" w:rsidRDefault="00012E16" w:rsidP="003B3FA0">
      <w:pPr>
        <w:numPr>
          <w:ilvl w:val="0"/>
          <w:numId w:val="8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Pride: Humility E. None of these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Solution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-NA-</w:t>
      </w:r>
    </w:p>
    <w:p w:rsidR="00012E16" w:rsidRDefault="00012E16" w:rsidP="003B3FA0">
      <w:pPr>
        <w:pStyle w:val="Heading3"/>
        <w:shd w:val="clear" w:color="auto" w:fill="FFFFFF"/>
        <w:spacing w:before="0" w:beforeAutospacing="0" w:after="148" w:afterAutospacing="0"/>
        <w:rPr>
          <w:rFonts w:ascii="Arial" w:hAnsi="Arial" w:cs="Arial"/>
          <w:b w:val="0"/>
          <w:bCs w:val="0"/>
          <w:color w:val="222222"/>
        </w:rPr>
      </w:pPr>
      <w:r>
        <w:rPr>
          <w:rFonts w:ascii="Arial" w:hAnsi="Arial" w:cs="Arial"/>
          <w:b w:val="0"/>
          <w:bCs w:val="0"/>
          <w:color w:val="222222"/>
        </w:rPr>
        <w:t>Infosys Reasoning Test Sample Papers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Infosys Reasoning sample questions are provided in this section along with detailed solutions. Before going to attend for the Infosys online test should prepare the provided questions thoroughly.</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 Statement:</w:t>
      </w:r>
      <w:r>
        <w:rPr>
          <w:rFonts w:ascii="Arial" w:hAnsi="Arial" w:cs="Arial"/>
          <w:color w:val="222222"/>
          <w:sz w:val="17"/>
          <w:szCs w:val="17"/>
        </w:rPr>
        <w:br/>
        <w:t>The employees association has appealed to the Managers of Company ‘S’ to introduce written examination for Clerical cadre recruitment to prevent selection of incompetent persons.</w:t>
      </w:r>
      <w:r>
        <w:rPr>
          <w:rFonts w:ascii="Arial" w:hAnsi="Arial" w:cs="Arial"/>
          <w:color w:val="222222"/>
          <w:sz w:val="17"/>
          <w:szCs w:val="17"/>
        </w:rPr>
        <w:br/>
        <w:t>Assumptions:</w:t>
      </w:r>
      <w:r>
        <w:rPr>
          <w:rFonts w:ascii="Arial" w:hAnsi="Arial" w:cs="Arial"/>
          <w:color w:val="222222"/>
          <w:sz w:val="17"/>
          <w:szCs w:val="17"/>
        </w:rPr>
        <w:br/>
      </w:r>
      <w:r>
        <w:rPr>
          <w:rStyle w:val="Strong"/>
          <w:rFonts w:ascii="Arial" w:hAnsi="Arial" w:cs="Arial"/>
          <w:color w:val="222222"/>
          <w:sz w:val="17"/>
          <w:szCs w:val="17"/>
        </w:rPr>
        <w:t>I</w:t>
      </w:r>
      <w:r>
        <w:rPr>
          <w:rFonts w:ascii="Arial" w:hAnsi="Arial" w:cs="Arial"/>
          <w:color w:val="222222"/>
          <w:sz w:val="17"/>
          <w:szCs w:val="17"/>
        </w:rPr>
        <w:t>. So far the company ‘S’ used to select candidates with out conducting a written examination.</w:t>
      </w:r>
      <w:r>
        <w:rPr>
          <w:rFonts w:ascii="Arial" w:hAnsi="Arial" w:cs="Arial"/>
          <w:color w:val="222222"/>
          <w:sz w:val="17"/>
          <w:szCs w:val="17"/>
        </w:rPr>
        <w:br/>
      </w:r>
      <w:r>
        <w:rPr>
          <w:rStyle w:val="Strong"/>
          <w:rFonts w:ascii="Arial" w:hAnsi="Arial" w:cs="Arial"/>
          <w:color w:val="222222"/>
          <w:sz w:val="17"/>
          <w:szCs w:val="17"/>
        </w:rPr>
        <w:t>II</w:t>
      </w:r>
      <w:r>
        <w:rPr>
          <w:rFonts w:ascii="Arial" w:hAnsi="Arial" w:cs="Arial"/>
          <w:color w:val="222222"/>
          <w:sz w:val="17"/>
          <w:szCs w:val="17"/>
        </w:rPr>
        <w:t>. A written examination can help to identify component persons.</w:t>
      </w:r>
      <w:r>
        <w:rPr>
          <w:rFonts w:ascii="Arial" w:hAnsi="Arial" w:cs="Arial"/>
          <w:color w:val="222222"/>
          <w:sz w:val="17"/>
          <w:szCs w:val="17"/>
        </w:rPr>
        <w:br/>
      </w:r>
      <w:r>
        <w:rPr>
          <w:rStyle w:val="Strong"/>
          <w:rFonts w:ascii="Arial" w:hAnsi="Arial" w:cs="Arial"/>
          <w:color w:val="222222"/>
          <w:sz w:val="17"/>
          <w:szCs w:val="17"/>
        </w:rPr>
        <w:t>III.</w:t>
      </w:r>
      <w:r>
        <w:rPr>
          <w:rFonts w:ascii="Arial" w:hAnsi="Arial" w:cs="Arial"/>
          <w:color w:val="222222"/>
          <w:sz w:val="17"/>
          <w:szCs w:val="17"/>
        </w:rPr>
        <w:t> At higher level written examination may not be of much use.</w:t>
      </w:r>
    </w:p>
    <w:p w:rsidR="00012E16" w:rsidRDefault="00012E16" w:rsidP="003B3FA0">
      <w:pPr>
        <w:numPr>
          <w:ilvl w:val="0"/>
          <w:numId w:val="8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Only I and II</w:t>
      </w:r>
    </w:p>
    <w:p w:rsidR="00012E16" w:rsidRDefault="00012E16" w:rsidP="003B3FA0">
      <w:pPr>
        <w:numPr>
          <w:ilvl w:val="0"/>
          <w:numId w:val="8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Only II and III</w:t>
      </w:r>
    </w:p>
    <w:p w:rsidR="00012E16" w:rsidRDefault="00012E16" w:rsidP="003B3FA0">
      <w:pPr>
        <w:numPr>
          <w:ilvl w:val="0"/>
          <w:numId w:val="8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Only II</w:t>
      </w:r>
    </w:p>
    <w:p w:rsidR="00012E16" w:rsidRDefault="00012E16" w:rsidP="003B3FA0">
      <w:pPr>
        <w:numPr>
          <w:ilvl w:val="0"/>
          <w:numId w:val="8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Only I and III</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To appeal to start the written examination clearly hints about assumption I. Employees association assumes II that is why they have appealed so.</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2. Statement:</w:t>
      </w:r>
      <w:r>
        <w:rPr>
          <w:rFonts w:ascii="Arial" w:hAnsi="Arial" w:cs="Arial"/>
          <w:color w:val="222222"/>
          <w:sz w:val="17"/>
          <w:szCs w:val="17"/>
        </w:rPr>
        <w:br/>
        <w:t>Many youngsters are addicted to social network sites on the internet. This has become a major cause of concern as these youngsters are not paying attention to their studies.</w:t>
      </w:r>
      <w:r>
        <w:rPr>
          <w:rFonts w:ascii="Arial" w:hAnsi="Arial" w:cs="Arial"/>
          <w:color w:val="222222"/>
          <w:sz w:val="17"/>
          <w:szCs w:val="17"/>
        </w:rPr>
        <w:br/>
        <w:t>Which of the following steps should the parents of such youngsters take to rid these youngsters of the addiction?</w:t>
      </w:r>
    </w:p>
    <w:p w:rsidR="00012E16" w:rsidRDefault="00012E16" w:rsidP="003B3FA0">
      <w:pPr>
        <w:numPr>
          <w:ilvl w:val="0"/>
          <w:numId w:val="8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Children should be counselled to make them understand the problems that they would face in future if they neglect their studies.</w:t>
      </w:r>
    </w:p>
    <w:p w:rsidR="00012E16" w:rsidRDefault="00012E16" w:rsidP="003B3FA0">
      <w:pPr>
        <w:numPr>
          <w:ilvl w:val="0"/>
          <w:numId w:val="8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Social networking should be banned.</w:t>
      </w:r>
    </w:p>
    <w:p w:rsidR="00012E16" w:rsidRDefault="00012E16" w:rsidP="003B3FA0">
      <w:pPr>
        <w:numPr>
          <w:ilvl w:val="0"/>
          <w:numId w:val="8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Youngsters should not be allowed to access the internet.</w:t>
      </w:r>
    </w:p>
    <w:p w:rsidR="00012E16" w:rsidRDefault="00012E16" w:rsidP="003B3FA0">
      <w:pPr>
        <w:numPr>
          <w:ilvl w:val="0"/>
          <w:numId w:val="8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Youngsters should be made to practice yoga.</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lastRenderedPageBreak/>
        <w:t>3. Cause:</w:t>
      </w:r>
      <w:r>
        <w:rPr>
          <w:rFonts w:ascii="Arial" w:hAnsi="Arial" w:cs="Arial"/>
          <w:color w:val="222222"/>
          <w:sz w:val="17"/>
          <w:szCs w:val="17"/>
        </w:rPr>
        <w:t> The forest department has found several deadly tiger traps in the forests which fall under Maharashtra tiger reserve. These traps are usually laid by African nomads.</w:t>
      </w:r>
      <w:r>
        <w:rPr>
          <w:rFonts w:ascii="Arial" w:hAnsi="Arial" w:cs="Arial"/>
          <w:color w:val="222222"/>
          <w:sz w:val="17"/>
          <w:szCs w:val="17"/>
        </w:rPr>
        <w:br/>
        <w:t>Which of the following can be a possible effect of the above cause?</w:t>
      </w:r>
    </w:p>
    <w:p w:rsidR="00012E16" w:rsidRDefault="00012E16" w:rsidP="003B3FA0">
      <w:pPr>
        <w:numPr>
          <w:ilvl w:val="0"/>
          <w:numId w:val="8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The local people and the officials may be alerted of movements of African nationals who look different by their wears and traits.</w:t>
      </w:r>
    </w:p>
    <w:p w:rsidR="00012E16" w:rsidRDefault="00012E16" w:rsidP="003B3FA0">
      <w:pPr>
        <w:numPr>
          <w:ilvl w:val="0"/>
          <w:numId w:val="8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 fencing may be constructed all around the reserve.</w:t>
      </w:r>
    </w:p>
    <w:p w:rsidR="00012E16" w:rsidRDefault="00012E16" w:rsidP="003B3FA0">
      <w:pPr>
        <w:numPr>
          <w:ilvl w:val="0"/>
          <w:numId w:val="8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All the tigers from the reserve may be shifted to zoos.</w:t>
      </w:r>
    </w:p>
    <w:p w:rsidR="00012E16" w:rsidRDefault="00012E16" w:rsidP="003B3FA0">
      <w:pPr>
        <w:numPr>
          <w:ilvl w:val="0"/>
          <w:numId w:val="8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The government may send army personnel to comb the place to find if there are more such traps.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4.</w:t>
      </w:r>
      <w:r>
        <w:rPr>
          <w:rFonts w:ascii="Arial" w:hAnsi="Arial" w:cs="Arial"/>
          <w:color w:val="222222"/>
          <w:sz w:val="17"/>
          <w:szCs w:val="17"/>
        </w:rPr>
        <w:t> It may prudent to bear with a small harm for a greater benefit. Problem arises when the harm has the power to endanger future generations. Research has consistently shown that frequent exposure X-rays can cause cells in human body to be destroyed or mutated, apart from this it can cause damage to DNA cell structure, a bane that could be passed down for generations. Doctors, unmindful of such consequences, subject the patients to exposure to X-rays, even in the cases in which it can be avoided.</w:t>
      </w:r>
      <w:r>
        <w:rPr>
          <w:rFonts w:ascii="Arial" w:hAnsi="Arial" w:cs="Arial"/>
          <w:color w:val="222222"/>
          <w:sz w:val="17"/>
          <w:szCs w:val="17"/>
        </w:rPr>
        <w:br/>
        <w:t>Which of the following can be concluded/ inferred from the above passage?</w:t>
      </w:r>
    </w:p>
    <w:p w:rsidR="00012E16" w:rsidRDefault="00012E16" w:rsidP="003B3FA0">
      <w:pPr>
        <w:numPr>
          <w:ilvl w:val="0"/>
          <w:numId w:val="8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Doctors think of other consequences of the treatment they provide to the patients.</w:t>
      </w:r>
    </w:p>
    <w:p w:rsidR="00012E16" w:rsidRDefault="00012E16" w:rsidP="003B3FA0">
      <w:pPr>
        <w:numPr>
          <w:ilvl w:val="0"/>
          <w:numId w:val="8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All the hospitals have X-ray machines.</w:t>
      </w:r>
    </w:p>
    <w:p w:rsidR="00012E16" w:rsidRDefault="00012E16" w:rsidP="003B3FA0">
      <w:pPr>
        <w:numPr>
          <w:ilvl w:val="0"/>
          <w:numId w:val="8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There are no government directives regarding the manufacture of X-ray machines.</w:t>
      </w:r>
    </w:p>
    <w:p w:rsidR="00012E16" w:rsidRDefault="00012E16" w:rsidP="003B3FA0">
      <w:pPr>
        <w:numPr>
          <w:ilvl w:val="0"/>
          <w:numId w:val="8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One cannot do away with X-ray machines in treating the patients.</w:t>
      </w:r>
    </w:p>
    <w:p w:rsidR="00012E16" w:rsidRDefault="00012E16" w:rsidP="003B3FA0">
      <w:pPr>
        <w:numPr>
          <w:ilvl w:val="0"/>
          <w:numId w:val="8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None of these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5</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From the passage it is clear that the doctors do not think of using the X-ray machines. Hence, (A) cannot be concluded. The context of the passage is not about the number of hospitals that use X-ray machines. Similarly, (C) is also out of context. The passage is not referring to availability of alternatives to X-rays or otherwise. Hence, (D) cannot be concluded.</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5.</w:t>
      </w:r>
      <w:r>
        <w:rPr>
          <w:rFonts w:ascii="Arial" w:hAnsi="Arial" w:cs="Arial"/>
          <w:color w:val="222222"/>
          <w:sz w:val="17"/>
          <w:szCs w:val="17"/>
        </w:rPr>
        <w:t> Study the following information carefully and answer the given questions:</w:t>
      </w:r>
      <w:r>
        <w:rPr>
          <w:rFonts w:ascii="Arial" w:hAnsi="Arial" w:cs="Arial"/>
          <w:color w:val="222222"/>
          <w:sz w:val="17"/>
          <w:szCs w:val="17"/>
        </w:rPr>
        <w:br/>
        <w:t>A word and number arrangement machine when given an input line of words and numbers rearranges them following a particular rule in each step. The following is an illustration of input and rearrangement:</w:t>
      </w:r>
      <w:r>
        <w:rPr>
          <w:rFonts w:ascii="Arial" w:hAnsi="Arial" w:cs="Arial"/>
          <w:color w:val="222222"/>
          <w:sz w:val="17"/>
          <w:szCs w:val="17"/>
        </w:rPr>
        <w:br/>
      </w:r>
      <w:r>
        <w:rPr>
          <w:rStyle w:val="Strong"/>
          <w:rFonts w:ascii="Arial" w:hAnsi="Arial" w:cs="Arial"/>
          <w:color w:val="222222"/>
          <w:sz w:val="17"/>
          <w:szCs w:val="17"/>
        </w:rPr>
        <w:t>Input</w:t>
      </w:r>
      <w:r>
        <w:rPr>
          <w:rFonts w:ascii="Arial" w:hAnsi="Arial" w:cs="Arial"/>
          <w:color w:val="222222"/>
          <w:sz w:val="17"/>
          <w:szCs w:val="17"/>
        </w:rPr>
        <w:t>: 25 280 345 36 93 147 550</w:t>
      </w:r>
      <w:r>
        <w:rPr>
          <w:rFonts w:ascii="Arial" w:hAnsi="Arial" w:cs="Arial"/>
          <w:color w:val="222222"/>
          <w:sz w:val="17"/>
          <w:szCs w:val="17"/>
        </w:rPr>
        <w:br/>
      </w:r>
      <w:r>
        <w:rPr>
          <w:rStyle w:val="Strong"/>
          <w:rFonts w:ascii="Arial" w:hAnsi="Arial" w:cs="Arial"/>
          <w:color w:val="222222"/>
          <w:sz w:val="17"/>
          <w:szCs w:val="17"/>
        </w:rPr>
        <w:t>Step I</w:t>
      </w:r>
      <w:r>
        <w:rPr>
          <w:rFonts w:ascii="Arial" w:hAnsi="Arial" w:cs="Arial"/>
          <w:color w:val="222222"/>
          <w:sz w:val="17"/>
          <w:szCs w:val="17"/>
        </w:rPr>
        <w:t>: 550 280 345 36 93 147 25</w:t>
      </w:r>
      <w:r>
        <w:rPr>
          <w:rFonts w:ascii="Arial" w:hAnsi="Arial" w:cs="Arial"/>
          <w:color w:val="222222"/>
          <w:sz w:val="17"/>
          <w:szCs w:val="17"/>
        </w:rPr>
        <w:br/>
      </w:r>
      <w:r>
        <w:rPr>
          <w:rStyle w:val="Strong"/>
          <w:rFonts w:ascii="Arial" w:hAnsi="Arial" w:cs="Arial"/>
          <w:color w:val="222222"/>
          <w:sz w:val="17"/>
          <w:szCs w:val="17"/>
        </w:rPr>
        <w:t>Step II</w:t>
      </w:r>
      <w:r>
        <w:rPr>
          <w:rFonts w:ascii="Arial" w:hAnsi="Arial" w:cs="Arial"/>
          <w:color w:val="222222"/>
          <w:sz w:val="17"/>
          <w:szCs w:val="17"/>
        </w:rPr>
        <w:t>: 550 345 280 36 93 147 25</w:t>
      </w:r>
      <w:r>
        <w:rPr>
          <w:rFonts w:ascii="Arial" w:hAnsi="Arial" w:cs="Arial"/>
          <w:color w:val="222222"/>
          <w:sz w:val="17"/>
          <w:szCs w:val="17"/>
        </w:rPr>
        <w:br/>
      </w:r>
      <w:r>
        <w:rPr>
          <w:rStyle w:val="Strong"/>
          <w:rFonts w:ascii="Arial" w:hAnsi="Arial" w:cs="Arial"/>
          <w:color w:val="222222"/>
          <w:sz w:val="17"/>
          <w:szCs w:val="17"/>
        </w:rPr>
        <w:t>Step III</w:t>
      </w:r>
      <w:r>
        <w:rPr>
          <w:rFonts w:ascii="Arial" w:hAnsi="Arial" w:cs="Arial"/>
          <w:color w:val="222222"/>
          <w:sz w:val="17"/>
          <w:szCs w:val="17"/>
        </w:rPr>
        <w:t>: 550 345 280 147 93 36 25</w:t>
      </w:r>
      <w:r>
        <w:rPr>
          <w:rFonts w:ascii="Arial" w:hAnsi="Arial" w:cs="Arial"/>
          <w:color w:val="222222"/>
          <w:sz w:val="17"/>
          <w:szCs w:val="17"/>
        </w:rPr>
        <w:br/>
        <w:t>This is the final arrangement and step III is the last step for this input.</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Which of the following is the last step for the following input?</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Input: 145 227 900 49 116 243 356</w:t>
      </w:r>
    </w:p>
    <w:p w:rsidR="00012E16" w:rsidRDefault="00012E16" w:rsidP="003B3FA0">
      <w:pPr>
        <w:numPr>
          <w:ilvl w:val="0"/>
          <w:numId w:val="8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900 356 243 227 49 145 116</w:t>
      </w:r>
    </w:p>
    <w:p w:rsidR="00012E16" w:rsidRDefault="00012E16" w:rsidP="003B3FA0">
      <w:pPr>
        <w:numPr>
          <w:ilvl w:val="0"/>
          <w:numId w:val="8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900 356 243 227 145 116 49</w:t>
      </w:r>
    </w:p>
    <w:p w:rsidR="00012E16" w:rsidRDefault="00012E16" w:rsidP="003B3FA0">
      <w:pPr>
        <w:numPr>
          <w:ilvl w:val="0"/>
          <w:numId w:val="8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900 356 227 243 145 116 49</w:t>
      </w:r>
    </w:p>
    <w:p w:rsidR="00012E16" w:rsidRDefault="00012E16" w:rsidP="003B3FA0">
      <w:pPr>
        <w:numPr>
          <w:ilvl w:val="0"/>
          <w:numId w:val="8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900 356 243 227 116 145 49</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Numbers are getting arranged in descending order.</w:t>
      </w:r>
      <w:r>
        <w:rPr>
          <w:rFonts w:ascii="Arial" w:hAnsi="Arial" w:cs="Arial"/>
          <w:color w:val="222222"/>
          <w:sz w:val="17"/>
          <w:szCs w:val="17"/>
        </w:rPr>
        <w:br/>
        <w:t>The largest of the given number interchanges its place with the first number. IN case the largest number is already arranged, the second largest is interchanged with the number next to the largest number, and so on until the numbers are arranged in descending order.</w:t>
      </w:r>
      <w:r>
        <w:rPr>
          <w:rFonts w:ascii="Arial" w:hAnsi="Arial" w:cs="Arial"/>
          <w:color w:val="222222"/>
          <w:sz w:val="17"/>
          <w:szCs w:val="17"/>
        </w:rPr>
        <w:br/>
        <w:t>The series which is in strictly descending order will be the answer.</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6. In the following questions, the symbols +, ×, =, ÷ and – are used with following meanings:</w:t>
      </w:r>
      <w:r>
        <w:rPr>
          <w:rFonts w:ascii="Arial" w:hAnsi="Arial" w:cs="Arial"/>
          <w:color w:val="222222"/>
          <w:sz w:val="17"/>
          <w:szCs w:val="17"/>
        </w:rPr>
        <w:br/>
        <w:t>‘P+Q’ means ‘P is greater than Q’.</w:t>
      </w:r>
      <w:r>
        <w:rPr>
          <w:rFonts w:ascii="Arial" w:hAnsi="Arial" w:cs="Arial"/>
          <w:color w:val="222222"/>
          <w:sz w:val="17"/>
          <w:szCs w:val="17"/>
        </w:rPr>
        <w:br/>
        <w:t>‘P×Q’ means ‘P is either greater than or equal to Q’.</w:t>
      </w:r>
      <w:r>
        <w:rPr>
          <w:rFonts w:ascii="Arial" w:hAnsi="Arial" w:cs="Arial"/>
          <w:color w:val="222222"/>
          <w:sz w:val="17"/>
          <w:szCs w:val="17"/>
        </w:rPr>
        <w:br/>
        <w:t>‘P=Q’ means ‘P is equal to Q’.</w:t>
      </w:r>
      <w:r>
        <w:rPr>
          <w:rFonts w:ascii="Arial" w:hAnsi="Arial" w:cs="Arial"/>
          <w:color w:val="222222"/>
          <w:sz w:val="17"/>
          <w:szCs w:val="17"/>
        </w:rPr>
        <w:br/>
        <w:t>‘P÷Q’ means ‘P is smaller than Q’.</w:t>
      </w:r>
      <w:r>
        <w:rPr>
          <w:rFonts w:ascii="Arial" w:hAnsi="Arial" w:cs="Arial"/>
          <w:color w:val="222222"/>
          <w:sz w:val="17"/>
          <w:szCs w:val="17"/>
        </w:rPr>
        <w:br/>
        <w:t>‘P-Q’ means ‘P is either smaller than or equal to Q’.</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lastRenderedPageBreak/>
        <w:t>Statements: G – H, K × L, L – G</w:t>
      </w:r>
      <w:r>
        <w:rPr>
          <w:rFonts w:ascii="Arial" w:hAnsi="Arial" w:cs="Arial"/>
          <w:color w:val="222222"/>
          <w:sz w:val="17"/>
          <w:szCs w:val="17"/>
        </w:rPr>
        <w:br/>
        <w:t>Conclusions: I. G ÷ K   II. L – H</w:t>
      </w:r>
    </w:p>
    <w:p w:rsidR="00012E16" w:rsidRDefault="00012E16" w:rsidP="003B3FA0">
      <w:pPr>
        <w:numPr>
          <w:ilvl w:val="0"/>
          <w:numId w:val="9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only conclusion I is true.</w:t>
      </w:r>
    </w:p>
    <w:p w:rsidR="00012E16" w:rsidRDefault="00012E16" w:rsidP="003B3FA0">
      <w:pPr>
        <w:numPr>
          <w:ilvl w:val="0"/>
          <w:numId w:val="9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only conclusion II is true.</w:t>
      </w:r>
    </w:p>
    <w:p w:rsidR="00012E16" w:rsidRDefault="00012E16" w:rsidP="003B3FA0">
      <w:pPr>
        <w:numPr>
          <w:ilvl w:val="0"/>
          <w:numId w:val="9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either conclusion I or II is true.</w:t>
      </w:r>
    </w:p>
    <w:p w:rsidR="00012E16" w:rsidRDefault="00012E16" w:rsidP="003B3FA0">
      <w:pPr>
        <w:numPr>
          <w:ilvl w:val="0"/>
          <w:numId w:val="9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neither conclusion I nor II is true.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7. Statement</w:t>
      </w:r>
      <w:r>
        <w:rPr>
          <w:rFonts w:ascii="Arial" w:hAnsi="Arial" w:cs="Arial"/>
          <w:color w:val="222222"/>
          <w:sz w:val="17"/>
          <w:szCs w:val="17"/>
        </w:rPr>
        <w:br/>
        <w:t>Should seniority be the only criterion for the promotion?</w:t>
      </w:r>
      <w:r>
        <w:rPr>
          <w:rFonts w:ascii="Arial" w:hAnsi="Arial" w:cs="Arial"/>
          <w:color w:val="222222"/>
          <w:sz w:val="17"/>
          <w:szCs w:val="17"/>
        </w:rPr>
        <w:br/>
        <w:t>Arguments:</w:t>
      </w:r>
      <w:r>
        <w:rPr>
          <w:rFonts w:ascii="Arial" w:hAnsi="Arial" w:cs="Arial"/>
          <w:color w:val="222222"/>
          <w:sz w:val="17"/>
          <w:szCs w:val="17"/>
        </w:rPr>
        <w:br/>
      </w:r>
      <w:r>
        <w:rPr>
          <w:rStyle w:val="Strong"/>
          <w:rFonts w:ascii="Arial" w:hAnsi="Arial" w:cs="Arial"/>
          <w:color w:val="222222"/>
          <w:sz w:val="17"/>
          <w:szCs w:val="17"/>
        </w:rPr>
        <w:t>I. No.</w:t>
      </w:r>
      <w:r>
        <w:rPr>
          <w:rFonts w:ascii="Arial" w:hAnsi="Arial" w:cs="Arial"/>
          <w:color w:val="222222"/>
          <w:sz w:val="17"/>
          <w:szCs w:val="17"/>
        </w:rPr>
        <w:t> All the senior employees are not interested in promotion.</w:t>
      </w:r>
      <w:r>
        <w:rPr>
          <w:rFonts w:ascii="Arial" w:hAnsi="Arial" w:cs="Arial"/>
          <w:color w:val="222222"/>
          <w:sz w:val="17"/>
          <w:szCs w:val="17"/>
        </w:rPr>
        <w:br/>
      </w:r>
      <w:r>
        <w:rPr>
          <w:rStyle w:val="Strong"/>
          <w:rFonts w:ascii="Arial" w:hAnsi="Arial" w:cs="Arial"/>
          <w:color w:val="222222"/>
          <w:sz w:val="17"/>
          <w:szCs w:val="17"/>
        </w:rPr>
        <w:t>II. Yes.</w:t>
      </w:r>
      <w:r>
        <w:rPr>
          <w:rFonts w:ascii="Arial" w:hAnsi="Arial" w:cs="Arial"/>
          <w:color w:val="222222"/>
          <w:sz w:val="17"/>
          <w:szCs w:val="17"/>
        </w:rPr>
        <w:t> Otherwise senior employees feel humiliated.</w:t>
      </w:r>
    </w:p>
    <w:p w:rsidR="00012E16" w:rsidRDefault="00012E16" w:rsidP="003B3FA0">
      <w:pPr>
        <w:numPr>
          <w:ilvl w:val="0"/>
          <w:numId w:val="9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only argument I is strong</w:t>
      </w:r>
    </w:p>
    <w:p w:rsidR="00012E16" w:rsidRDefault="00012E16" w:rsidP="003B3FA0">
      <w:pPr>
        <w:numPr>
          <w:ilvl w:val="0"/>
          <w:numId w:val="9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only argument II is strong</w:t>
      </w:r>
    </w:p>
    <w:p w:rsidR="00012E16" w:rsidRDefault="00012E16" w:rsidP="003B3FA0">
      <w:pPr>
        <w:numPr>
          <w:ilvl w:val="0"/>
          <w:numId w:val="9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either I or II is strong</w:t>
      </w:r>
    </w:p>
    <w:p w:rsidR="00012E16" w:rsidRDefault="00012E16" w:rsidP="003B3FA0">
      <w:pPr>
        <w:numPr>
          <w:ilvl w:val="0"/>
          <w:numId w:val="9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neither I nor II is strong</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4</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I is not strong because the question of criterion arises only when the employee is really for promotion. II is not strong because a blind submission to such a feeling will do no good to the organisation. The effort should be to take measures that make employees feel that they are being cared for even though not promoted.</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8. Statements</w:t>
      </w:r>
      <w:r>
        <w:rPr>
          <w:rFonts w:ascii="Arial" w:hAnsi="Arial" w:cs="Arial"/>
          <w:color w:val="222222"/>
          <w:sz w:val="17"/>
          <w:szCs w:val="17"/>
        </w:rPr>
        <w:br/>
        <w:t>I. No U is L</w:t>
      </w:r>
      <w:r>
        <w:rPr>
          <w:rFonts w:ascii="Arial" w:hAnsi="Arial" w:cs="Arial"/>
          <w:color w:val="222222"/>
          <w:sz w:val="17"/>
          <w:szCs w:val="17"/>
        </w:rPr>
        <w:br/>
        <w:t>II. No L is k</w:t>
      </w:r>
      <w:r>
        <w:rPr>
          <w:rFonts w:ascii="Arial" w:hAnsi="Arial" w:cs="Arial"/>
          <w:color w:val="222222"/>
          <w:sz w:val="17"/>
          <w:szCs w:val="17"/>
        </w:rPr>
        <w:br/>
        <w:t>III.Some N are Z</w:t>
      </w:r>
      <w:r>
        <w:rPr>
          <w:rFonts w:ascii="Arial" w:hAnsi="Arial" w:cs="Arial"/>
          <w:color w:val="222222"/>
          <w:sz w:val="17"/>
          <w:szCs w:val="17"/>
        </w:rPr>
        <w:br/>
        <w:t>IV. Some Z are magic</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Conclusions: </w:t>
      </w:r>
      <w:r>
        <w:rPr>
          <w:rFonts w:ascii="Arial" w:hAnsi="Arial" w:cs="Arial"/>
          <w:color w:val="222222"/>
          <w:sz w:val="17"/>
          <w:szCs w:val="17"/>
        </w:rPr>
        <w:br/>
        <w:t>I. No U is Z</w:t>
      </w:r>
      <w:r>
        <w:rPr>
          <w:rFonts w:ascii="Arial" w:hAnsi="Arial" w:cs="Arial"/>
          <w:color w:val="222222"/>
          <w:sz w:val="17"/>
          <w:szCs w:val="17"/>
        </w:rPr>
        <w:br/>
        <w:t>II. All Z being L is a possibility.</w:t>
      </w:r>
    </w:p>
    <w:p w:rsidR="00012E16" w:rsidRDefault="00012E16" w:rsidP="003B3FA0">
      <w:pPr>
        <w:numPr>
          <w:ilvl w:val="0"/>
          <w:numId w:val="9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Statement 1 is true</w:t>
      </w:r>
    </w:p>
    <w:p w:rsidR="00012E16" w:rsidRDefault="00012E16" w:rsidP="003B3FA0">
      <w:pPr>
        <w:numPr>
          <w:ilvl w:val="0"/>
          <w:numId w:val="9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Statement 2 is true</w:t>
      </w:r>
    </w:p>
    <w:p w:rsidR="00012E16" w:rsidRDefault="00012E16" w:rsidP="003B3FA0">
      <w:pPr>
        <w:numPr>
          <w:ilvl w:val="0"/>
          <w:numId w:val="9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Statement 3 is true</w:t>
      </w:r>
    </w:p>
    <w:p w:rsidR="00012E16" w:rsidRDefault="00012E16" w:rsidP="003B3FA0">
      <w:pPr>
        <w:numPr>
          <w:ilvl w:val="0"/>
          <w:numId w:val="9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None of these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9. The workers from asbestos industries do not protest against the health hazards and lack of medical facilities as most of them do not suffer from asbestos dust.</w:t>
      </w:r>
    </w:p>
    <w:p w:rsidR="00012E16" w:rsidRDefault="00012E16" w:rsidP="003B3FA0">
      <w:pPr>
        <w:numPr>
          <w:ilvl w:val="0"/>
          <w:numId w:val="9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the inference is definitely true</w:t>
      </w:r>
    </w:p>
    <w:p w:rsidR="00012E16" w:rsidRDefault="00012E16" w:rsidP="003B3FA0">
      <w:pPr>
        <w:numPr>
          <w:ilvl w:val="0"/>
          <w:numId w:val="9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the inference is probably true</w:t>
      </w:r>
    </w:p>
    <w:p w:rsidR="00012E16" w:rsidRDefault="00012E16" w:rsidP="003B3FA0">
      <w:pPr>
        <w:numPr>
          <w:ilvl w:val="0"/>
          <w:numId w:val="9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the data are inadequate</w:t>
      </w:r>
    </w:p>
    <w:p w:rsidR="00012E16" w:rsidRDefault="00012E16" w:rsidP="003B3FA0">
      <w:pPr>
        <w:numPr>
          <w:ilvl w:val="0"/>
          <w:numId w:val="9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the inference is probably false</w:t>
      </w:r>
    </w:p>
    <w:p w:rsidR="00012E16" w:rsidRDefault="00012E16" w:rsidP="003B3FA0">
      <w:pPr>
        <w:numPr>
          <w:ilvl w:val="0"/>
          <w:numId w:val="9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If the inference is definitely false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5</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From the clause afraid to protest for fear of losing job the given reason can be nullified.</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10. Statement:</w:t>
      </w:r>
      <w:r>
        <w:rPr>
          <w:rFonts w:ascii="Arial" w:hAnsi="Arial" w:cs="Arial"/>
          <w:color w:val="222222"/>
          <w:sz w:val="17"/>
          <w:szCs w:val="17"/>
        </w:rPr>
        <w:br/>
        <w:t>The company ‘X’ has rejected first lot of values supplied by company ‘A’ and has cancelled its entire huge order quoting use of inferior quality material and poor craftsmanship.</w:t>
      </w:r>
      <w:r>
        <w:rPr>
          <w:rFonts w:ascii="Arial" w:hAnsi="Arial" w:cs="Arial"/>
          <w:color w:val="222222"/>
          <w:sz w:val="17"/>
          <w:szCs w:val="17"/>
        </w:rPr>
        <w:br/>
        <w:t>Courses of action:</w:t>
      </w:r>
      <w:r>
        <w:rPr>
          <w:rFonts w:ascii="Arial" w:hAnsi="Arial" w:cs="Arial"/>
          <w:color w:val="222222"/>
          <w:sz w:val="17"/>
          <w:szCs w:val="17"/>
        </w:rPr>
        <w:br/>
      </w:r>
      <w:r>
        <w:rPr>
          <w:rStyle w:val="Strong"/>
          <w:rFonts w:ascii="Arial" w:hAnsi="Arial" w:cs="Arial"/>
          <w:color w:val="222222"/>
          <w:sz w:val="17"/>
          <w:szCs w:val="17"/>
        </w:rPr>
        <w:t>I.</w:t>
      </w:r>
      <w:r>
        <w:rPr>
          <w:rFonts w:ascii="Arial" w:hAnsi="Arial" w:cs="Arial"/>
          <w:color w:val="222222"/>
          <w:sz w:val="17"/>
          <w:szCs w:val="17"/>
        </w:rPr>
        <w:t> The company ‘A’ needs to investigate functioning of its purchase, production and quality control departments.</w:t>
      </w:r>
      <w:r>
        <w:rPr>
          <w:rFonts w:ascii="Arial" w:hAnsi="Arial" w:cs="Arial"/>
          <w:color w:val="222222"/>
          <w:sz w:val="17"/>
          <w:szCs w:val="17"/>
        </w:rPr>
        <w:br/>
      </w:r>
      <w:r>
        <w:rPr>
          <w:rStyle w:val="Strong"/>
          <w:rFonts w:ascii="Arial" w:hAnsi="Arial" w:cs="Arial"/>
          <w:color w:val="222222"/>
          <w:sz w:val="17"/>
          <w:szCs w:val="17"/>
        </w:rPr>
        <w:t>II</w:t>
      </w:r>
      <w:r>
        <w:rPr>
          <w:rFonts w:ascii="Arial" w:hAnsi="Arial" w:cs="Arial"/>
          <w:color w:val="222222"/>
          <w:sz w:val="17"/>
          <w:szCs w:val="17"/>
        </w:rPr>
        <w:t>. The company ‘A’ should inspect all the values rejected by company ‘X’.</w:t>
      </w:r>
      <w:r>
        <w:rPr>
          <w:rFonts w:ascii="Arial" w:hAnsi="Arial" w:cs="Arial"/>
          <w:color w:val="222222"/>
          <w:sz w:val="17"/>
          <w:szCs w:val="17"/>
        </w:rPr>
        <w:br/>
      </w:r>
      <w:r>
        <w:rPr>
          <w:rStyle w:val="Strong"/>
          <w:rFonts w:ascii="Arial" w:hAnsi="Arial" w:cs="Arial"/>
          <w:color w:val="222222"/>
          <w:sz w:val="17"/>
          <w:szCs w:val="17"/>
        </w:rPr>
        <w:lastRenderedPageBreak/>
        <w:t>III.</w:t>
      </w:r>
      <w:r>
        <w:rPr>
          <w:rFonts w:ascii="Arial" w:hAnsi="Arial" w:cs="Arial"/>
          <w:color w:val="222222"/>
          <w:sz w:val="17"/>
          <w:szCs w:val="17"/>
        </w:rPr>
        <w:t> The company ‘A’ should inform company ‘X’ that steps have been taken for improvement and renegotiate schedule of supply.</w:t>
      </w:r>
    </w:p>
    <w:p w:rsidR="00012E16" w:rsidRDefault="00012E16" w:rsidP="003B3FA0">
      <w:pPr>
        <w:numPr>
          <w:ilvl w:val="0"/>
          <w:numId w:val="9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Only I and II</w:t>
      </w:r>
    </w:p>
    <w:p w:rsidR="00012E16" w:rsidRDefault="00012E16" w:rsidP="003B3FA0">
      <w:pPr>
        <w:numPr>
          <w:ilvl w:val="0"/>
          <w:numId w:val="9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Only II</w:t>
      </w:r>
    </w:p>
    <w:p w:rsidR="00012E16" w:rsidRDefault="00012E16" w:rsidP="003B3FA0">
      <w:pPr>
        <w:numPr>
          <w:ilvl w:val="0"/>
          <w:numId w:val="9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All I, II and III</w:t>
      </w:r>
    </w:p>
    <w:p w:rsidR="00012E16" w:rsidRDefault="00012E16" w:rsidP="003B3FA0">
      <w:pPr>
        <w:numPr>
          <w:ilvl w:val="0"/>
          <w:numId w:val="9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II and either I or III</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3</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As in the statement it is mentioned ‘rejection due to inferior quality material and poor craftsmanship’, it is well known that purchase dept is responsible for purchasing the inferior quality material. Again production dept is responsible for improper inspection. Hence investigation is compulsory for all the departments. Hence I follows. II follows because the claim of company ‘X’ may be wrong. III follows because relationships with a previous client should always be kept up.</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11. Choose out the odd one.</w:t>
      </w:r>
    </w:p>
    <w:p w:rsidR="00012E16" w:rsidRDefault="00012E16" w:rsidP="003B3FA0">
      <w:pPr>
        <w:numPr>
          <w:ilvl w:val="0"/>
          <w:numId w:val="9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Seminar</w:t>
      </w:r>
    </w:p>
    <w:p w:rsidR="00012E16" w:rsidRDefault="00012E16" w:rsidP="003B3FA0">
      <w:pPr>
        <w:numPr>
          <w:ilvl w:val="0"/>
          <w:numId w:val="9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Semi colon</w:t>
      </w:r>
    </w:p>
    <w:p w:rsidR="00012E16" w:rsidRDefault="00012E16" w:rsidP="003B3FA0">
      <w:pPr>
        <w:numPr>
          <w:ilvl w:val="0"/>
          <w:numId w:val="9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Semifinal</w:t>
      </w:r>
    </w:p>
    <w:p w:rsidR="00012E16" w:rsidRDefault="00012E16" w:rsidP="003B3FA0">
      <w:pPr>
        <w:numPr>
          <w:ilvl w:val="0"/>
          <w:numId w:val="9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Semicircle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In all except seminar, Semi indicates “half”.</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12. Four of the following five are alike in a certain way and so form a group. Which is the one that does not belong to that group?</w:t>
      </w:r>
    </w:p>
    <w:p w:rsidR="00012E16" w:rsidRDefault="00012E16" w:rsidP="003B3FA0">
      <w:pPr>
        <w:numPr>
          <w:ilvl w:val="0"/>
          <w:numId w:val="9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ISLOJ</w:t>
      </w:r>
    </w:p>
    <w:p w:rsidR="00012E16" w:rsidRDefault="00012E16" w:rsidP="003B3FA0">
      <w:pPr>
        <w:numPr>
          <w:ilvl w:val="0"/>
          <w:numId w:val="9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LUOQM</w:t>
      </w:r>
    </w:p>
    <w:p w:rsidR="00012E16" w:rsidRDefault="00012E16" w:rsidP="003B3FA0">
      <w:pPr>
        <w:numPr>
          <w:ilvl w:val="0"/>
          <w:numId w:val="9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AKDGB</w:t>
      </w:r>
    </w:p>
    <w:p w:rsidR="00012E16" w:rsidRDefault="00012E16" w:rsidP="003B3FA0">
      <w:pPr>
        <w:numPr>
          <w:ilvl w:val="0"/>
          <w:numId w:val="9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EPILG</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13. What will come in the place of the question mark (?) in the following series?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N 5 V, K 7 T, ?, E 14 P, B 19 N</w:t>
      </w:r>
    </w:p>
    <w:p w:rsidR="00012E16" w:rsidRDefault="00012E16" w:rsidP="003B3FA0">
      <w:pPr>
        <w:numPr>
          <w:ilvl w:val="0"/>
          <w:numId w:val="9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I10R</w:t>
      </w:r>
    </w:p>
    <w:p w:rsidR="00012E16" w:rsidRDefault="00012E16" w:rsidP="003B3FA0">
      <w:pPr>
        <w:numPr>
          <w:ilvl w:val="0"/>
          <w:numId w:val="9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H10Q</w:t>
      </w:r>
    </w:p>
    <w:p w:rsidR="00012E16" w:rsidRDefault="00012E16" w:rsidP="003B3FA0">
      <w:pPr>
        <w:numPr>
          <w:ilvl w:val="0"/>
          <w:numId w:val="9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H9R</w:t>
      </w:r>
    </w:p>
    <w:p w:rsidR="00012E16" w:rsidRDefault="00012E16" w:rsidP="003B3FA0">
      <w:pPr>
        <w:numPr>
          <w:ilvl w:val="0"/>
          <w:numId w:val="9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H10R</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4</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14. If ‘CAT’ and ‘BOAT’ are written as ‘XZG’ and ‘YIZG’ respectively in a code language then how is ‘EGG’ to be written in the same language?</w:t>
      </w:r>
    </w:p>
    <w:p w:rsidR="00012E16" w:rsidRDefault="00012E16" w:rsidP="003B3FA0">
      <w:pPr>
        <w:numPr>
          <w:ilvl w:val="0"/>
          <w:numId w:val="9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VSS</w:t>
      </w:r>
    </w:p>
    <w:p w:rsidR="00012E16" w:rsidRDefault="00012E16" w:rsidP="003B3FA0">
      <w:pPr>
        <w:numPr>
          <w:ilvl w:val="0"/>
          <w:numId w:val="9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URR</w:t>
      </w:r>
    </w:p>
    <w:p w:rsidR="00012E16" w:rsidRDefault="00012E16" w:rsidP="003B3FA0">
      <w:pPr>
        <w:numPr>
          <w:ilvl w:val="0"/>
          <w:numId w:val="9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VTT</w:t>
      </w:r>
    </w:p>
    <w:p w:rsidR="00012E16" w:rsidRDefault="00012E16" w:rsidP="003B3FA0">
      <w:pPr>
        <w:numPr>
          <w:ilvl w:val="0"/>
          <w:numId w:val="9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UTT</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3</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15. Pointing to a gentleman, Deepak said, “His only brother is the father of my daughter father”, How is the gentleman related to Deepak?</w:t>
      </w:r>
    </w:p>
    <w:p w:rsidR="00012E16" w:rsidRDefault="00012E16" w:rsidP="003B3FA0">
      <w:pPr>
        <w:numPr>
          <w:ilvl w:val="0"/>
          <w:numId w:val="9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Grand Father</w:t>
      </w:r>
    </w:p>
    <w:p w:rsidR="00012E16" w:rsidRDefault="00012E16" w:rsidP="003B3FA0">
      <w:pPr>
        <w:numPr>
          <w:ilvl w:val="0"/>
          <w:numId w:val="9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Father</w:t>
      </w:r>
    </w:p>
    <w:p w:rsidR="00012E16" w:rsidRDefault="00012E16" w:rsidP="003B3FA0">
      <w:pPr>
        <w:numPr>
          <w:ilvl w:val="0"/>
          <w:numId w:val="9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lastRenderedPageBreak/>
        <w:t>Brother-in-law</w:t>
      </w:r>
    </w:p>
    <w:p w:rsidR="00012E16" w:rsidRDefault="00012E16" w:rsidP="003B3FA0">
      <w:pPr>
        <w:numPr>
          <w:ilvl w:val="0"/>
          <w:numId w:val="9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Uncle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4</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11. Choose out the odd one.</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A. Seminar</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B. Semi colon</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C. Semifinal</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D. Semicircle</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Answer: Option A</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In all except seminar, Semi indicates “half”.</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12. Four of the following five are alike in a certain way and so form a group. Which is the one that does not belong to that group?</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A. ISLOJ</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B. LUOQM</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C. AKDGB</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D. EPILG</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Answer: Option B</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13. What will come in the place of the question mark (?) in the following series?</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N 5 V, K 7 T, ?, E 14 P, B 19 N</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A. I10R</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B. H10Q</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C. H9R</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D. H10R</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Answer: Option D</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14. If ‘CAT’ and ‘BOAT’ are written as ‘XZG’ and ‘YIZG’ respectively in a code language then how is ‘EGG’ to be written in the same language?</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A. VSS</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B. URR</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C. VTT</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D. UTT</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Answer: Option C</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15. Pointing to a gentleman, Deepak said, “His only brother is the father of my daughter father”, How is the gentleman related to Deepak?</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A. Grand Father</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lastRenderedPageBreak/>
        <w:t>B. Father</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C. Brother-in-law</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D. Uncle</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Answer: Option D</w:t>
      </w:r>
    </w:p>
    <w:p w:rsidR="00012E16" w:rsidRDefault="00012E16" w:rsidP="003B3FA0">
      <w:pPr>
        <w:shd w:val="clear" w:color="auto" w:fill="FFFFFF"/>
        <w:rPr>
          <w:rFonts w:ascii="Arial" w:hAnsi="Arial" w:cs="Arial"/>
          <w:color w:val="222222"/>
          <w:sz w:val="17"/>
          <w:szCs w:val="17"/>
        </w:rPr>
      </w:pPr>
      <w:r>
        <w:rPr>
          <w:rStyle w:val="Strong"/>
          <w:rFonts w:ascii="Arial" w:hAnsi="Arial" w:cs="Arial"/>
          <w:color w:val="222222"/>
          <w:sz w:val="17"/>
          <w:szCs w:val="17"/>
        </w:rPr>
        <w:t>Solution</w:t>
      </w:r>
    </w:p>
    <w:p w:rsidR="00012E16" w:rsidRDefault="00012E16" w:rsidP="003B3FA0">
      <w:pPr>
        <w:shd w:val="clear" w:color="auto" w:fill="FFFFFF"/>
        <w:rPr>
          <w:rFonts w:ascii="Arial" w:hAnsi="Arial" w:cs="Arial"/>
          <w:color w:val="222222"/>
          <w:sz w:val="17"/>
          <w:szCs w:val="17"/>
        </w:rPr>
      </w:pPr>
      <w:r>
        <w:rPr>
          <w:rFonts w:ascii="Arial" w:hAnsi="Arial" w:cs="Arial"/>
          <w:color w:val="222222"/>
          <w:sz w:val="17"/>
          <w:szCs w:val="17"/>
        </w:rPr>
        <w:t>Father of Deepak’s daughter’s father –Deepaks Father. So the man’s brother is deepak’s Father or the man is the brother of deepak’s father i.e…, Deepak’s uncle.</w:t>
      </w:r>
    </w:p>
    <w:p w:rsidR="00012E16" w:rsidRDefault="00012E16" w:rsidP="003B3FA0">
      <w:pPr>
        <w:pStyle w:val="Heading3"/>
        <w:shd w:val="clear" w:color="auto" w:fill="FFFFFF"/>
        <w:spacing w:before="0" w:beforeAutospacing="0" w:after="148" w:afterAutospacing="0"/>
        <w:rPr>
          <w:rFonts w:ascii="Arial" w:hAnsi="Arial" w:cs="Arial"/>
          <w:b w:val="0"/>
          <w:bCs w:val="0"/>
          <w:color w:val="222222"/>
        </w:rPr>
      </w:pPr>
      <w:r>
        <w:rPr>
          <w:rFonts w:ascii="Arial" w:hAnsi="Arial" w:cs="Arial"/>
          <w:b w:val="0"/>
          <w:bCs w:val="0"/>
          <w:color w:val="222222"/>
        </w:rPr>
        <w:t>Infosys English Test Model Papers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Fonts w:ascii="Arial" w:hAnsi="Arial" w:cs="Arial"/>
          <w:color w:val="222222"/>
          <w:sz w:val="17"/>
          <w:szCs w:val="17"/>
        </w:rPr>
        <w:t>This section deals with English Model Papers. We have updated important questions along with solutions. Practice more model test papers and improve your vocabulary. We suggest the contenders just refer the provided sample papers for reference purpose only.</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 ALTRUISM</w:t>
      </w:r>
    </w:p>
    <w:p w:rsidR="00012E16" w:rsidRDefault="00012E16" w:rsidP="003B3FA0">
      <w:pPr>
        <w:numPr>
          <w:ilvl w:val="0"/>
          <w:numId w:val="10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 misery</w:t>
      </w:r>
    </w:p>
    <w:p w:rsidR="00012E16" w:rsidRDefault="00012E16" w:rsidP="003B3FA0">
      <w:pPr>
        <w:numPr>
          <w:ilvl w:val="0"/>
          <w:numId w:val="10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indifference</w:t>
      </w:r>
    </w:p>
    <w:p w:rsidR="00012E16" w:rsidRDefault="00012E16" w:rsidP="003B3FA0">
      <w:pPr>
        <w:numPr>
          <w:ilvl w:val="0"/>
          <w:numId w:val="10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veracity</w:t>
      </w:r>
    </w:p>
    <w:p w:rsidR="00012E16" w:rsidRDefault="00012E16" w:rsidP="003B3FA0">
      <w:pPr>
        <w:numPr>
          <w:ilvl w:val="0"/>
          <w:numId w:val="10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generosity</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4</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Generosity (munificence, large-hoartodness) andtruism are synonyms.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2. WILY</w:t>
      </w:r>
    </w:p>
    <w:p w:rsidR="00012E16" w:rsidRDefault="00012E16" w:rsidP="003B3FA0">
      <w:pPr>
        <w:numPr>
          <w:ilvl w:val="0"/>
          <w:numId w:val="10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twisted</w:t>
      </w:r>
    </w:p>
    <w:p w:rsidR="00012E16" w:rsidRDefault="00012E16" w:rsidP="003B3FA0">
      <w:pPr>
        <w:numPr>
          <w:ilvl w:val="0"/>
          <w:numId w:val="10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cunning</w:t>
      </w:r>
    </w:p>
    <w:p w:rsidR="00012E16" w:rsidRDefault="00012E16" w:rsidP="003B3FA0">
      <w:pPr>
        <w:numPr>
          <w:ilvl w:val="0"/>
          <w:numId w:val="10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irrational</w:t>
      </w:r>
    </w:p>
    <w:p w:rsidR="00012E16" w:rsidRDefault="00012E16" w:rsidP="003B3FA0">
      <w:pPr>
        <w:numPr>
          <w:ilvl w:val="0"/>
          <w:numId w:val="10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guileless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4</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The words wily (cunning) and guileless are antonyms.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3. We should travel ________ night, as it will be cooler.</w:t>
      </w:r>
    </w:p>
    <w:p w:rsidR="00012E16" w:rsidRDefault="00012E16" w:rsidP="003B3FA0">
      <w:pPr>
        <w:numPr>
          <w:ilvl w:val="0"/>
          <w:numId w:val="10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in</w:t>
      </w:r>
    </w:p>
    <w:p w:rsidR="00012E16" w:rsidRDefault="00012E16" w:rsidP="003B3FA0">
      <w:pPr>
        <w:numPr>
          <w:ilvl w:val="0"/>
          <w:numId w:val="10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at</w:t>
      </w:r>
    </w:p>
    <w:p w:rsidR="00012E16" w:rsidRDefault="00012E16" w:rsidP="003B3FA0">
      <w:pPr>
        <w:numPr>
          <w:ilvl w:val="0"/>
          <w:numId w:val="10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with</w:t>
      </w:r>
    </w:p>
    <w:p w:rsidR="00012E16" w:rsidRDefault="00012E16" w:rsidP="003B3FA0">
      <w:pPr>
        <w:numPr>
          <w:ilvl w:val="0"/>
          <w:numId w:val="10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by</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4. Our cottage by the sea offers many days of relaxation with warm sunshine and soothing ______.</w:t>
      </w:r>
    </w:p>
    <w:p w:rsidR="00012E16" w:rsidRDefault="00012E16" w:rsidP="003B3FA0">
      <w:pPr>
        <w:numPr>
          <w:ilvl w:val="0"/>
          <w:numId w:val="10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zephyrs</w:t>
      </w:r>
    </w:p>
    <w:p w:rsidR="00012E16" w:rsidRDefault="00012E16" w:rsidP="003B3FA0">
      <w:pPr>
        <w:numPr>
          <w:ilvl w:val="0"/>
          <w:numId w:val="10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dervishes</w:t>
      </w:r>
    </w:p>
    <w:p w:rsidR="00012E16" w:rsidRDefault="00012E16" w:rsidP="003B3FA0">
      <w:pPr>
        <w:numPr>
          <w:ilvl w:val="0"/>
          <w:numId w:val="10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stanchions</w:t>
      </w:r>
    </w:p>
    <w:p w:rsidR="00012E16" w:rsidRDefault="00012E16" w:rsidP="003B3FA0">
      <w:pPr>
        <w:numPr>
          <w:ilvl w:val="0"/>
          <w:numId w:val="10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ebbs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A zephyr is a soft, gentle breeze; a breeze that blows from the west.</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lastRenderedPageBreak/>
        <w:t>5. The seller lowered the prices.</w:t>
      </w:r>
    </w:p>
    <w:p w:rsidR="00012E16" w:rsidRDefault="00012E16" w:rsidP="003B3FA0">
      <w:pPr>
        <w:numPr>
          <w:ilvl w:val="0"/>
          <w:numId w:val="10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The prices lowered the seller.</w:t>
      </w:r>
    </w:p>
    <w:p w:rsidR="00012E16" w:rsidRDefault="00012E16" w:rsidP="003B3FA0">
      <w:pPr>
        <w:numPr>
          <w:ilvl w:val="0"/>
          <w:numId w:val="10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The prices were lowered by the seller.</w:t>
      </w:r>
    </w:p>
    <w:p w:rsidR="00012E16" w:rsidRDefault="00012E16" w:rsidP="003B3FA0">
      <w:pPr>
        <w:numPr>
          <w:ilvl w:val="0"/>
          <w:numId w:val="10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Down went the price.</w:t>
      </w:r>
    </w:p>
    <w:p w:rsidR="00012E16" w:rsidRDefault="00012E16" w:rsidP="003B3FA0">
      <w:pPr>
        <w:numPr>
          <w:ilvl w:val="0"/>
          <w:numId w:val="10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The prices lowered by the seller.</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The prices were lowered by the seller.</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6. Choose the correct spelled word out of the given alternatives.</w:t>
      </w:r>
    </w:p>
    <w:p w:rsidR="00012E16" w:rsidRDefault="00012E16" w:rsidP="003B3FA0">
      <w:pPr>
        <w:numPr>
          <w:ilvl w:val="0"/>
          <w:numId w:val="10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Restaurent</w:t>
      </w:r>
    </w:p>
    <w:p w:rsidR="00012E16" w:rsidRDefault="00012E16" w:rsidP="003B3FA0">
      <w:pPr>
        <w:numPr>
          <w:ilvl w:val="0"/>
          <w:numId w:val="10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Restaurant</w:t>
      </w:r>
    </w:p>
    <w:p w:rsidR="00012E16" w:rsidRDefault="00012E16" w:rsidP="003B3FA0">
      <w:pPr>
        <w:numPr>
          <w:ilvl w:val="0"/>
          <w:numId w:val="10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Rastaurent</w:t>
      </w:r>
    </w:p>
    <w:p w:rsidR="00012E16" w:rsidRDefault="00012E16" w:rsidP="003B3FA0">
      <w:pPr>
        <w:numPr>
          <w:ilvl w:val="0"/>
          <w:numId w:val="105"/>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Rasteraunt</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B</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7. To examine one’s own thoughts and feelings.</w:t>
      </w:r>
    </w:p>
    <w:p w:rsidR="00012E16" w:rsidRDefault="00012E16" w:rsidP="003B3FA0">
      <w:pPr>
        <w:numPr>
          <w:ilvl w:val="0"/>
          <w:numId w:val="10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Meditation</w:t>
      </w:r>
    </w:p>
    <w:p w:rsidR="00012E16" w:rsidRDefault="00012E16" w:rsidP="003B3FA0">
      <w:pPr>
        <w:numPr>
          <w:ilvl w:val="0"/>
          <w:numId w:val="10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Retrospection</w:t>
      </w:r>
    </w:p>
    <w:p w:rsidR="00012E16" w:rsidRDefault="00012E16" w:rsidP="003B3FA0">
      <w:pPr>
        <w:numPr>
          <w:ilvl w:val="0"/>
          <w:numId w:val="10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Reflection</w:t>
      </w:r>
    </w:p>
    <w:p w:rsidR="00012E16" w:rsidRDefault="00012E16" w:rsidP="003B3FA0">
      <w:pPr>
        <w:numPr>
          <w:ilvl w:val="0"/>
          <w:numId w:val="106"/>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Introspection</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4</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8. Choose the best word in the given passage.</w:t>
      </w:r>
    </w:p>
    <w:p w:rsidR="00012E16" w:rsidRDefault="00012E16" w:rsidP="003B3FA0">
      <w:pPr>
        <w:numPr>
          <w:ilvl w:val="0"/>
          <w:numId w:val="10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high</w:t>
      </w:r>
    </w:p>
    <w:p w:rsidR="00012E16" w:rsidRDefault="00012E16" w:rsidP="003B3FA0">
      <w:pPr>
        <w:numPr>
          <w:ilvl w:val="0"/>
          <w:numId w:val="10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varying</w:t>
      </w:r>
    </w:p>
    <w:p w:rsidR="00012E16" w:rsidRDefault="00012E16" w:rsidP="003B3FA0">
      <w:pPr>
        <w:numPr>
          <w:ilvl w:val="0"/>
          <w:numId w:val="10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no</w:t>
      </w:r>
    </w:p>
    <w:p w:rsidR="00012E16" w:rsidRDefault="00012E16" w:rsidP="003B3FA0">
      <w:pPr>
        <w:numPr>
          <w:ilvl w:val="0"/>
          <w:numId w:val="107"/>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almost</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9. Will those happy days be ever forgotten by us?</w:t>
      </w:r>
    </w:p>
    <w:p w:rsidR="00012E16" w:rsidRDefault="00012E16" w:rsidP="003B3FA0">
      <w:pPr>
        <w:numPr>
          <w:ilvl w:val="0"/>
          <w:numId w:val="10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Will we ever forget those happy days?</w:t>
      </w:r>
    </w:p>
    <w:p w:rsidR="00012E16" w:rsidRDefault="00012E16" w:rsidP="003B3FA0">
      <w:pPr>
        <w:numPr>
          <w:ilvl w:val="0"/>
          <w:numId w:val="10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Shall we ever forgot these happy days?</w:t>
      </w:r>
    </w:p>
    <w:p w:rsidR="00012E16" w:rsidRDefault="00012E16" w:rsidP="003B3FA0">
      <w:pPr>
        <w:numPr>
          <w:ilvl w:val="0"/>
          <w:numId w:val="10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Would we forge these happy days?</w:t>
      </w:r>
    </w:p>
    <w:p w:rsidR="00012E16" w:rsidRDefault="00012E16" w:rsidP="003B3FA0">
      <w:pPr>
        <w:numPr>
          <w:ilvl w:val="0"/>
          <w:numId w:val="108"/>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Ever shall we forget those happy days?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A</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Will we ever forget those happy days?</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10. The exhibition committee</w:t>
      </w:r>
      <w:r>
        <w:rPr>
          <w:rFonts w:ascii="Arial" w:hAnsi="Arial" w:cs="Arial"/>
          <w:color w:val="222222"/>
          <w:sz w:val="17"/>
          <w:szCs w:val="17"/>
        </w:rPr>
        <w:br/>
        <w:t>(P) attractive and useful</w:t>
      </w:r>
      <w:r>
        <w:rPr>
          <w:rFonts w:ascii="Arial" w:hAnsi="Arial" w:cs="Arial"/>
          <w:color w:val="222222"/>
          <w:sz w:val="17"/>
          <w:szCs w:val="17"/>
        </w:rPr>
        <w:br/>
        <w:t>(Q) to make the exhibition</w:t>
      </w:r>
      <w:r>
        <w:rPr>
          <w:rFonts w:ascii="Arial" w:hAnsi="Arial" w:cs="Arial"/>
          <w:color w:val="222222"/>
          <w:sz w:val="17"/>
          <w:szCs w:val="17"/>
        </w:rPr>
        <w:br/>
        <w:t>(R) making efforts</w:t>
      </w:r>
      <w:r>
        <w:rPr>
          <w:rFonts w:ascii="Arial" w:hAnsi="Arial" w:cs="Arial"/>
          <w:color w:val="222222"/>
          <w:sz w:val="17"/>
          <w:szCs w:val="17"/>
        </w:rPr>
        <w:br/>
        <w:t>(S) has been</w:t>
      </w:r>
    </w:p>
    <w:p w:rsidR="00012E16" w:rsidRDefault="00012E16" w:rsidP="003B3FA0">
      <w:pPr>
        <w:numPr>
          <w:ilvl w:val="0"/>
          <w:numId w:val="10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SRQP</w:t>
      </w:r>
    </w:p>
    <w:p w:rsidR="00012E16" w:rsidRDefault="00012E16" w:rsidP="003B3FA0">
      <w:pPr>
        <w:numPr>
          <w:ilvl w:val="0"/>
          <w:numId w:val="10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QPRS</w:t>
      </w:r>
    </w:p>
    <w:p w:rsidR="00012E16" w:rsidRDefault="00012E16" w:rsidP="003B3FA0">
      <w:pPr>
        <w:numPr>
          <w:ilvl w:val="0"/>
          <w:numId w:val="10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SRPQ</w:t>
      </w:r>
    </w:p>
    <w:p w:rsidR="00012E16" w:rsidRDefault="00012E16" w:rsidP="003B3FA0">
      <w:pPr>
        <w:numPr>
          <w:ilvl w:val="0"/>
          <w:numId w:val="109"/>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QPSR</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lastRenderedPageBreak/>
        <w:t>11. The match was over. We left for home.</w:t>
      </w:r>
      <w:r>
        <w:rPr>
          <w:rFonts w:ascii="Arial" w:hAnsi="Arial" w:cs="Arial"/>
          <w:color w:val="222222"/>
          <w:sz w:val="17"/>
          <w:szCs w:val="17"/>
        </w:rPr>
        <w:br/>
        <w:t>a) Match ———–</w:t>
      </w:r>
      <w:r>
        <w:rPr>
          <w:rFonts w:ascii="Arial" w:hAnsi="Arial" w:cs="Arial"/>
          <w:color w:val="222222"/>
          <w:sz w:val="17"/>
          <w:szCs w:val="17"/>
        </w:rPr>
        <w:br/>
        <w:t>b) We left ———–</w:t>
      </w:r>
      <w:r>
        <w:rPr>
          <w:rFonts w:ascii="Arial" w:hAnsi="Arial" w:cs="Arial"/>
          <w:color w:val="222222"/>
          <w:sz w:val="17"/>
          <w:szCs w:val="17"/>
        </w:rPr>
        <w:br/>
        <w:t>c) Besides the match ———–</w:t>
      </w:r>
    </w:p>
    <w:p w:rsidR="00012E16" w:rsidRDefault="00012E16" w:rsidP="003B3FA0">
      <w:pPr>
        <w:numPr>
          <w:ilvl w:val="0"/>
          <w:numId w:val="11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Only B</w:t>
      </w:r>
    </w:p>
    <w:p w:rsidR="00012E16" w:rsidRDefault="00012E16" w:rsidP="003B3FA0">
      <w:pPr>
        <w:numPr>
          <w:ilvl w:val="0"/>
          <w:numId w:val="11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 &amp; B</w:t>
      </w:r>
    </w:p>
    <w:p w:rsidR="00012E16" w:rsidRDefault="00012E16" w:rsidP="003B3FA0">
      <w:pPr>
        <w:numPr>
          <w:ilvl w:val="0"/>
          <w:numId w:val="11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B &amp; C</w:t>
      </w:r>
    </w:p>
    <w:p w:rsidR="00012E16" w:rsidRDefault="00012E16" w:rsidP="003B3FA0">
      <w:pPr>
        <w:numPr>
          <w:ilvl w:val="0"/>
          <w:numId w:val="110"/>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 &amp; C</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2</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12. To rise with the lark</w:t>
      </w:r>
    </w:p>
    <w:p w:rsidR="00012E16" w:rsidRDefault="00012E16" w:rsidP="003B3FA0">
      <w:pPr>
        <w:numPr>
          <w:ilvl w:val="0"/>
          <w:numId w:val="11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to be promoted in position</w:t>
      </w:r>
    </w:p>
    <w:p w:rsidR="00012E16" w:rsidRDefault="00012E16" w:rsidP="003B3FA0">
      <w:pPr>
        <w:numPr>
          <w:ilvl w:val="0"/>
          <w:numId w:val="11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to order somebody to get out of bed</w:t>
      </w:r>
    </w:p>
    <w:p w:rsidR="00012E16" w:rsidRDefault="00012E16" w:rsidP="003B3FA0">
      <w:pPr>
        <w:numPr>
          <w:ilvl w:val="0"/>
          <w:numId w:val="11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to be able to deal with a difficult situation.</w:t>
      </w:r>
    </w:p>
    <w:p w:rsidR="00012E16" w:rsidRDefault="00012E16" w:rsidP="003B3FA0">
      <w:pPr>
        <w:numPr>
          <w:ilvl w:val="0"/>
          <w:numId w:val="11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to be affected by problems or insult</w:t>
      </w:r>
    </w:p>
    <w:p w:rsidR="00012E16" w:rsidRDefault="00012E16" w:rsidP="003B3FA0">
      <w:pPr>
        <w:numPr>
          <w:ilvl w:val="0"/>
          <w:numId w:val="111"/>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to wake up very early</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5</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When you wake up very early, you ‘rise with the lark’ (the name of a bird).</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13. Do how I say.</w:t>
      </w:r>
    </w:p>
    <w:p w:rsidR="00012E16" w:rsidRDefault="00012E16" w:rsidP="003B3FA0">
      <w:pPr>
        <w:numPr>
          <w:ilvl w:val="0"/>
          <w:numId w:val="11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 as</w:t>
      </w:r>
    </w:p>
    <w:p w:rsidR="00012E16" w:rsidRDefault="00012E16" w:rsidP="003B3FA0">
      <w:pPr>
        <w:numPr>
          <w:ilvl w:val="0"/>
          <w:numId w:val="11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that</w:t>
      </w:r>
    </w:p>
    <w:p w:rsidR="00012E16" w:rsidRDefault="00012E16" w:rsidP="003B3FA0">
      <w:pPr>
        <w:numPr>
          <w:ilvl w:val="0"/>
          <w:numId w:val="11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like</w:t>
      </w:r>
    </w:p>
    <w:p w:rsidR="00012E16" w:rsidRDefault="00012E16" w:rsidP="003B3FA0">
      <w:pPr>
        <w:numPr>
          <w:ilvl w:val="0"/>
          <w:numId w:val="112"/>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which</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14. Many teachers believe that the easiest way of maintaining order and discipline in classrooms is by instilling fear in the minds of the students. —– Parents too are to blame for this syndrome for they make life difficult for their children by setting unrealistic goals.</w:t>
      </w:r>
      <w:r>
        <w:rPr>
          <w:rFonts w:ascii="Arial" w:hAnsi="Arial" w:cs="Arial"/>
          <w:color w:val="222222"/>
          <w:sz w:val="17"/>
          <w:szCs w:val="17"/>
        </w:rPr>
        <w:br/>
        <w:t>(A) Its a pity that often lack in self-confidence.</w:t>
      </w:r>
      <w:r>
        <w:rPr>
          <w:rFonts w:ascii="Arial" w:hAnsi="Arial" w:cs="Arial"/>
          <w:color w:val="222222"/>
          <w:sz w:val="17"/>
          <w:szCs w:val="17"/>
        </w:rPr>
        <w:br/>
        <w:t>(B) No wonder they often lack in self-confidence.</w:t>
      </w:r>
      <w:r>
        <w:rPr>
          <w:rFonts w:ascii="Arial" w:hAnsi="Arial" w:cs="Arial"/>
          <w:color w:val="222222"/>
          <w:sz w:val="17"/>
          <w:szCs w:val="17"/>
        </w:rPr>
        <w:br/>
        <w:t>(C) It is practically impossible for the teachers to attend to each student’s problems.</w:t>
      </w:r>
    </w:p>
    <w:p w:rsidR="00012E16" w:rsidRDefault="00012E16" w:rsidP="003B3FA0">
      <w:pPr>
        <w:numPr>
          <w:ilvl w:val="0"/>
          <w:numId w:val="11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 and B</w:t>
      </w:r>
    </w:p>
    <w:p w:rsidR="00012E16" w:rsidRDefault="00012E16" w:rsidP="003B3FA0">
      <w:pPr>
        <w:numPr>
          <w:ilvl w:val="0"/>
          <w:numId w:val="11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 and C</w:t>
      </w:r>
    </w:p>
    <w:p w:rsidR="00012E16" w:rsidRDefault="00012E16" w:rsidP="003B3FA0">
      <w:pPr>
        <w:numPr>
          <w:ilvl w:val="0"/>
          <w:numId w:val="11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Only A</w:t>
      </w:r>
    </w:p>
    <w:p w:rsidR="00012E16" w:rsidRDefault="00012E16" w:rsidP="003B3FA0">
      <w:pPr>
        <w:numPr>
          <w:ilvl w:val="0"/>
          <w:numId w:val="113"/>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All the three</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1</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Only statements A and B can Join the two sentences. C is different from them.</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15. It was raining heavily. Hence, only </w:t>
      </w:r>
      <w:r>
        <w:rPr>
          <w:rFonts w:ascii="Arial" w:hAnsi="Arial" w:cs="Arial"/>
          <w:color w:val="222222"/>
          <w:sz w:val="17"/>
          <w:szCs w:val="17"/>
        </w:rPr>
        <w:t>few</w:t>
      </w:r>
      <w:r>
        <w:rPr>
          <w:rStyle w:val="Strong"/>
          <w:rFonts w:ascii="Arial" w:hAnsi="Arial" w:cs="Arial"/>
          <w:color w:val="222222"/>
          <w:sz w:val="17"/>
          <w:szCs w:val="17"/>
        </w:rPr>
        <w:t> people attended the meeting.</w:t>
      </w:r>
      <w:r>
        <w:rPr>
          <w:rFonts w:ascii="Arial" w:hAnsi="Arial" w:cs="Arial"/>
          <w:color w:val="222222"/>
          <w:sz w:val="17"/>
          <w:szCs w:val="17"/>
        </w:rPr>
        <w:br/>
        <w:t>(A) Since it was raining …..</w:t>
      </w:r>
      <w:r>
        <w:rPr>
          <w:rFonts w:ascii="Arial" w:hAnsi="Arial" w:cs="Arial"/>
          <w:color w:val="222222"/>
          <w:sz w:val="17"/>
          <w:szCs w:val="17"/>
        </w:rPr>
        <w:br/>
        <w:t>(B) Because it was …..</w:t>
      </w:r>
      <w:r>
        <w:rPr>
          <w:rFonts w:ascii="Arial" w:hAnsi="Arial" w:cs="Arial"/>
          <w:color w:val="222222"/>
          <w:sz w:val="17"/>
          <w:szCs w:val="17"/>
        </w:rPr>
        <w:br/>
        <w:t>(C) Therefore few people …..</w:t>
      </w:r>
    </w:p>
    <w:p w:rsidR="00012E16" w:rsidRDefault="00012E16" w:rsidP="003B3FA0">
      <w:pPr>
        <w:numPr>
          <w:ilvl w:val="0"/>
          <w:numId w:val="11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Only B</w:t>
      </w:r>
    </w:p>
    <w:p w:rsidR="00012E16" w:rsidRDefault="00012E16" w:rsidP="003B3FA0">
      <w:pPr>
        <w:numPr>
          <w:ilvl w:val="0"/>
          <w:numId w:val="11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B and C</w:t>
      </w:r>
    </w:p>
    <w:p w:rsidR="00012E16" w:rsidRDefault="00012E16" w:rsidP="003B3FA0">
      <w:pPr>
        <w:numPr>
          <w:ilvl w:val="0"/>
          <w:numId w:val="11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Only C</w:t>
      </w:r>
    </w:p>
    <w:p w:rsidR="00012E16" w:rsidRDefault="00012E16" w:rsidP="003B3FA0">
      <w:pPr>
        <w:numPr>
          <w:ilvl w:val="0"/>
          <w:numId w:val="114"/>
        </w:numPr>
        <w:shd w:val="clear" w:color="auto" w:fill="FFFFFF"/>
        <w:spacing w:before="100" w:beforeAutospacing="1" w:after="100" w:afterAutospacing="1" w:line="240" w:lineRule="auto"/>
        <w:ind w:left="369"/>
        <w:rPr>
          <w:rFonts w:ascii="Arial" w:hAnsi="Arial" w:cs="Arial"/>
          <w:color w:val="222222"/>
          <w:sz w:val="17"/>
          <w:szCs w:val="17"/>
        </w:rPr>
      </w:pPr>
      <w:r>
        <w:rPr>
          <w:rFonts w:ascii="Arial" w:hAnsi="Arial" w:cs="Arial"/>
          <w:color w:val="222222"/>
          <w:sz w:val="17"/>
          <w:szCs w:val="17"/>
        </w:rPr>
        <w:t>A and B</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Answer: Option 4</w:t>
      </w:r>
    </w:p>
    <w:p w:rsidR="00012E16" w:rsidRDefault="00012E16" w:rsidP="003B3FA0">
      <w:pPr>
        <w:pStyle w:val="NormalWeb"/>
        <w:shd w:val="clear" w:color="auto" w:fill="FFFFFF"/>
        <w:spacing w:before="0" w:beforeAutospacing="0" w:after="240" w:afterAutospacing="0"/>
        <w:rPr>
          <w:rFonts w:ascii="Arial" w:hAnsi="Arial" w:cs="Arial"/>
          <w:color w:val="222222"/>
          <w:sz w:val="17"/>
          <w:szCs w:val="17"/>
        </w:rPr>
      </w:pPr>
      <w:r>
        <w:rPr>
          <w:rStyle w:val="Strong"/>
          <w:rFonts w:ascii="Arial" w:hAnsi="Arial" w:cs="Arial"/>
          <w:color w:val="222222"/>
          <w:sz w:val="17"/>
          <w:szCs w:val="17"/>
        </w:rPr>
        <w:t>Solution:</w:t>
      </w:r>
      <w:r>
        <w:rPr>
          <w:rFonts w:ascii="Arial" w:hAnsi="Arial" w:cs="Arial"/>
          <w:color w:val="222222"/>
          <w:sz w:val="17"/>
          <w:szCs w:val="17"/>
        </w:rPr>
        <w:br/>
        <w:t>A is correct because the word ‘since’ suggests a reason. ‘As’ and ‘because’ are also used to suggest a reason.</w:t>
      </w:r>
    </w:p>
    <w:p w:rsidR="00264F60" w:rsidRDefault="00264F60" w:rsidP="003B3FA0">
      <w:pPr>
        <w:pStyle w:val="NormalWeb"/>
        <w:shd w:val="clear" w:color="auto" w:fill="FFFFFF"/>
        <w:spacing w:before="0" w:beforeAutospacing="0" w:after="240" w:afterAutospacing="0"/>
        <w:rPr>
          <w:rFonts w:ascii="Arial" w:hAnsi="Arial" w:cs="Arial"/>
          <w:color w:val="222222"/>
          <w:sz w:val="17"/>
          <w:szCs w:val="17"/>
        </w:rPr>
      </w:pPr>
    </w:p>
    <w:p w:rsidR="00264F60" w:rsidRPr="00264F60" w:rsidRDefault="00264F60" w:rsidP="003B3FA0">
      <w:pPr>
        <w:pStyle w:val="Heading3"/>
        <w:shd w:val="clear" w:color="auto" w:fill="FFFFFF"/>
        <w:spacing w:before="0" w:beforeAutospacing="0" w:after="148" w:afterAutospacing="0"/>
        <w:rPr>
          <w:rFonts w:ascii="Arial" w:hAnsi="Arial" w:cs="Arial"/>
          <w:b w:val="0"/>
          <w:bCs w:val="0"/>
          <w:color w:val="222222"/>
          <w:sz w:val="36"/>
          <w:szCs w:val="36"/>
        </w:rPr>
      </w:pPr>
      <w:r w:rsidRPr="00264F60">
        <w:rPr>
          <w:rFonts w:ascii="Arial" w:hAnsi="Arial" w:cs="Arial"/>
          <w:b w:val="0"/>
          <w:bCs w:val="0"/>
          <w:color w:val="222222"/>
          <w:sz w:val="36"/>
          <w:szCs w:val="36"/>
        </w:rPr>
        <w:t>Capgemini Placement Paper </w:t>
      </w:r>
    </w:p>
    <w:p w:rsidR="00264F60" w:rsidRDefault="00264F60" w:rsidP="003B3FA0">
      <w:pPr>
        <w:pStyle w:val="NormalWeb"/>
        <w:shd w:val="clear" w:color="auto" w:fill="FFFFFF"/>
        <w:spacing w:before="0" w:beforeAutospacing="0" w:after="240" w:afterAutospacing="0"/>
        <w:rPr>
          <w:ins w:id="0" w:author="Unknown"/>
          <w:rFonts w:ascii="Arial" w:hAnsi="Arial" w:cs="Arial"/>
          <w:color w:val="222222"/>
          <w:sz w:val="17"/>
          <w:szCs w:val="17"/>
        </w:rPr>
      </w:pP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 Find the next term in series? 17 14 14 11 11 8 8</w:t>
      </w:r>
    </w:p>
    <w:p w:rsidR="00264F60" w:rsidRPr="00264F60" w:rsidRDefault="00264F60" w:rsidP="003B3FA0">
      <w:pPr>
        <w:numPr>
          <w:ilvl w:val="0"/>
          <w:numId w:val="11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8 5</w:t>
      </w:r>
    </w:p>
    <w:p w:rsidR="00264F60" w:rsidRPr="00264F60" w:rsidRDefault="00264F60" w:rsidP="003B3FA0">
      <w:pPr>
        <w:numPr>
          <w:ilvl w:val="0"/>
          <w:numId w:val="11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5 2</w:t>
      </w:r>
    </w:p>
    <w:p w:rsidR="00264F60" w:rsidRPr="00264F60" w:rsidRDefault="00264F60" w:rsidP="003B3FA0">
      <w:pPr>
        <w:numPr>
          <w:ilvl w:val="0"/>
          <w:numId w:val="11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8 2</w:t>
      </w:r>
    </w:p>
    <w:p w:rsidR="00264F60" w:rsidRPr="00264F60" w:rsidRDefault="00264F60" w:rsidP="003B3FA0">
      <w:pPr>
        <w:numPr>
          <w:ilvl w:val="0"/>
          <w:numId w:val="11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In this simple subtraction with repetition series, each number is repeated, then 3 is subtracted to give the next number, which is then repeated, and so 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 A rainy day occurs once in every 10 days. Half of the rainy days produce rainbows. What percent of all the days do not produce rainbow?</w:t>
      </w:r>
    </w:p>
    <w:p w:rsidR="00264F60" w:rsidRPr="00264F60" w:rsidRDefault="00264F60" w:rsidP="003B3FA0">
      <w:pPr>
        <w:numPr>
          <w:ilvl w:val="0"/>
          <w:numId w:val="11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95%</w:t>
      </w:r>
    </w:p>
    <w:p w:rsidR="00264F60" w:rsidRPr="00264F60" w:rsidRDefault="00264F60" w:rsidP="003B3FA0">
      <w:pPr>
        <w:numPr>
          <w:ilvl w:val="0"/>
          <w:numId w:val="11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10%</w:t>
      </w:r>
    </w:p>
    <w:p w:rsidR="00264F60" w:rsidRPr="00264F60" w:rsidRDefault="00264F60" w:rsidP="003B3FA0">
      <w:pPr>
        <w:numPr>
          <w:ilvl w:val="0"/>
          <w:numId w:val="11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50%</w:t>
      </w:r>
    </w:p>
    <w:p w:rsidR="00264F60" w:rsidRPr="00264F60" w:rsidRDefault="00264F60" w:rsidP="003B3FA0">
      <w:pPr>
        <w:numPr>
          <w:ilvl w:val="0"/>
          <w:numId w:val="11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Two rainy days occur in 20 days. So, rainbow will occur once in 20 days. Rest 19 days will have not rainbow. % of not producing rainbows = 19/ 20 * 100 = 95%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3. If 5 spiders can catch five flies in five minutes. How many flies can hundred spiders catch in 100 minutes?</w:t>
      </w:r>
    </w:p>
    <w:p w:rsidR="00264F60" w:rsidRPr="00264F60" w:rsidRDefault="00264F60" w:rsidP="003B3FA0">
      <w:pPr>
        <w:numPr>
          <w:ilvl w:val="0"/>
          <w:numId w:val="11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100</w:t>
      </w:r>
    </w:p>
    <w:p w:rsidR="00264F60" w:rsidRPr="00264F60" w:rsidRDefault="00264F60" w:rsidP="003B3FA0">
      <w:pPr>
        <w:numPr>
          <w:ilvl w:val="0"/>
          <w:numId w:val="11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1000</w:t>
      </w:r>
    </w:p>
    <w:p w:rsidR="00264F60" w:rsidRPr="00264F60" w:rsidRDefault="00264F60" w:rsidP="003B3FA0">
      <w:pPr>
        <w:numPr>
          <w:ilvl w:val="0"/>
          <w:numId w:val="11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500</w:t>
      </w:r>
    </w:p>
    <w:p w:rsidR="00264F60" w:rsidRPr="00264F60" w:rsidRDefault="00264F60" w:rsidP="003B3FA0">
      <w:pPr>
        <w:numPr>
          <w:ilvl w:val="0"/>
          <w:numId w:val="11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2000</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One spider catches one fly in 5 minutes. 100 spider catches 100 fly in 5 minutes. In 100 minutes 100 × 20 = 2000 flies will be caught.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4</w:t>
      </w:r>
      <w:r w:rsidRPr="00264F60">
        <w:rPr>
          <w:rFonts w:ascii="Arial" w:eastAsia="Times New Roman" w:hAnsi="Arial" w:cs="Arial"/>
          <w:color w:val="222222"/>
          <w:sz w:val="17"/>
          <w:szCs w:val="17"/>
          <w:lang w:eastAsia="en-IN" w:bidi="hi-IN"/>
        </w:rPr>
        <w:t>. DIRECTIONS for Questions 4and 7 Answer the questions on the basis of the information given below.   In a local pet store, seven puppies wait to be introduced  to their new owners. The puppies, named Ashlen, Blakely, Custard, Daffy, Earl, Fala and Gabino, are all kept in two available pens. Pen 1 holds three puppies, and pen 2 holds four puppies. If Gabino is kept in pen 1, then Daffy is not kept in pen 2. If Daffy is not kept in pen 2, then Gabino is kept in pen 1.  If Ashlen is kept in pen 2, then Blakely is not kept in pen 2. If Blakely is kept in pen 1, then Ashlen is not kept in pen 1. Which of the following groups of puppies could be in pen 2?</w:t>
      </w:r>
    </w:p>
    <w:p w:rsidR="00264F60" w:rsidRPr="00264F60" w:rsidRDefault="00264F60" w:rsidP="003B3FA0">
      <w:pPr>
        <w:numPr>
          <w:ilvl w:val="0"/>
          <w:numId w:val="11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Gabino, Daffy, Custard, Earl.</w:t>
      </w:r>
    </w:p>
    <w:p w:rsidR="00264F60" w:rsidRPr="00264F60" w:rsidRDefault="00264F60" w:rsidP="003B3FA0">
      <w:pPr>
        <w:numPr>
          <w:ilvl w:val="0"/>
          <w:numId w:val="11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Blakely, Gabino, Ashlen, Daffy</w:t>
      </w:r>
    </w:p>
    <w:p w:rsidR="00264F60" w:rsidRPr="00264F60" w:rsidRDefault="00264F60" w:rsidP="003B3FA0">
      <w:pPr>
        <w:numPr>
          <w:ilvl w:val="0"/>
          <w:numId w:val="11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Ashlen, Gabino, Earl, Custard</w:t>
      </w:r>
    </w:p>
    <w:p w:rsidR="00264F60" w:rsidRPr="00264F60" w:rsidRDefault="00264F60" w:rsidP="003B3FA0">
      <w:pPr>
        <w:numPr>
          <w:ilvl w:val="0"/>
          <w:numId w:val="11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Blakely, Custard, Earl, Fala.</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Consider option A: If Gabino, Daffy, Custard and Earl are in pen 2, then Ashlen and Blakely will be in pen 1 which is not possible according to the last</w:t>
      </w:r>
      <w:r w:rsidRPr="00264F60">
        <w:rPr>
          <w:rFonts w:ascii="Arial" w:eastAsia="Times New Roman" w:hAnsi="Arial" w:cs="Arial"/>
          <w:color w:val="222222"/>
          <w:sz w:val="17"/>
          <w:szCs w:val="17"/>
          <w:lang w:eastAsia="en-IN" w:bidi="hi-IN"/>
        </w:rPr>
        <w:br/>
        <w:t>condition given. Therefore Option 1 is not correct. Consider option B: According to condition 3 both Ashlen and Blakely cannot be in pen 2 together.</w:t>
      </w:r>
      <w:r w:rsidRPr="00264F60">
        <w:rPr>
          <w:rFonts w:ascii="Arial" w:eastAsia="Times New Roman" w:hAnsi="Arial" w:cs="Arial"/>
          <w:color w:val="222222"/>
          <w:sz w:val="17"/>
          <w:szCs w:val="17"/>
          <w:lang w:eastAsia="en-IN" w:bidi="hi-IN"/>
        </w:rPr>
        <w:br/>
      </w:r>
      <w:r w:rsidRPr="00264F60">
        <w:rPr>
          <w:rFonts w:ascii="Arial" w:eastAsia="Times New Roman" w:hAnsi="Arial" w:cs="Arial"/>
          <w:color w:val="222222"/>
          <w:sz w:val="17"/>
          <w:szCs w:val="17"/>
          <w:lang w:eastAsia="en-IN" w:bidi="hi-IN"/>
        </w:rPr>
        <w:lastRenderedPageBreak/>
        <w:t>Therefore Option 2 is not correct. Consider option C: In the second condition it is given that if Daffy is not kept in pen 2 then Gabino is kept in pen 1.</w:t>
      </w:r>
      <w:r w:rsidRPr="00264F60">
        <w:rPr>
          <w:rFonts w:ascii="Arial" w:eastAsia="Times New Roman" w:hAnsi="Arial" w:cs="Arial"/>
          <w:color w:val="222222"/>
          <w:sz w:val="17"/>
          <w:szCs w:val="17"/>
          <w:lang w:eastAsia="en-IN" w:bidi="hi-IN"/>
        </w:rPr>
        <w:br/>
        <w:t>Therefore Option 3 is not correct.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5. If Earl shares a pen with Fala, then which of the following MUST be true?</w:t>
      </w:r>
    </w:p>
    <w:p w:rsidR="00264F60" w:rsidRPr="00264F60" w:rsidRDefault="00264F60" w:rsidP="003B3FA0">
      <w:pPr>
        <w:numPr>
          <w:ilvl w:val="0"/>
          <w:numId w:val="11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Gabino is in pen 1 with Daffy.</w:t>
      </w:r>
    </w:p>
    <w:p w:rsidR="00264F60" w:rsidRPr="00264F60" w:rsidRDefault="00264F60" w:rsidP="003B3FA0">
      <w:pPr>
        <w:numPr>
          <w:ilvl w:val="0"/>
          <w:numId w:val="11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Custard is in pen 2.</w:t>
      </w:r>
    </w:p>
    <w:p w:rsidR="00264F60" w:rsidRPr="00264F60" w:rsidRDefault="00264F60" w:rsidP="003B3FA0">
      <w:pPr>
        <w:numPr>
          <w:ilvl w:val="0"/>
          <w:numId w:val="11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Blakely is in pen 2 and Fala is in pen 1.</w:t>
      </w:r>
    </w:p>
    <w:p w:rsidR="00264F60" w:rsidRPr="00264F60" w:rsidRDefault="00264F60" w:rsidP="003B3FA0">
      <w:pPr>
        <w:numPr>
          <w:ilvl w:val="0"/>
          <w:numId w:val="11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Earl is in pen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If Earl shares a pen with Fala, then Earl and Fala can both be either in pen 1 or in pen 2, Now, if Earl and Fala both are in pen 1 then one of Ashlen</w:t>
      </w:r>
      <w:r w:rsidRPr="00264F60">
        <w:rPr>
          <w:rFonts w:ascii="Arial" w:eastAsia="Times New Roman" w:hAnsi="Arial" w:cs="Arial"/>
          <w:color w:val="222222"/>
          <w:sz w:val="17"/>
          <w:szCs w:val="17"/>
          <w:lang w:eastAsia="en-IN" w:bidi="hi-IN"/>
        </w:rPr>
        <w:br/>
        <w:t>and Blakely have to be in pen 2 as they both cannot be together in one pen. Therefore Custard has to be in pen 2. If Earl and Fala both are</w:t>
      </w:r>
      <w:r w:rsidRPr="00264F60">
        <w:rPr>
          <w:rFonts w:ascii="Arial" w:eastAsia="Times New Roman" w:hAnsi="Arial" w:cs="Arial"/>
          <w:color w:val="222222"/>
          <w:sz w:val="17"/>
          <w:szCs w:val="17"/>
          <w:lang w:eastAsia="en-IN" w:bidi="hi-IN"/>
        </w:rPr>
        <w:br/>
        <w:t>in pen 2 then also one of Ashlen and Blakely have to be in pen 2. Then Gabino and Daffy will be in pen 1 with one of Ashlen and Blakeley.</w:t>
      </w:r>
      <w:r w:rsidRPr="00264F60">
        <w:rPr>
          <w:rFonts w:ascii="Arial" w:eastAsia="Times New Roman" w:hAnsi="Arial" w:cs="Arial"/>
          <w:color w:val="222222"/>
          <w:sz w:val="17"/>
          <w:szCs w:val="17"/>
          <w:lang w:eastAsia="en-IN" w:bidi="hi-IN"/>
        </w:rPr>
        <w:br/>
        <w:t>Therefore Custard will be in pen 2. Therefore In both the cases Custard will be in pen 2. Hence, option B</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6. If Earl and Fala are in different pens, then which of the following must NOT be true?</w:t>
      </w:r>
    </w:p>
    <w:p w:rsidR="00264F60" w:rsidRPr="00264F60" w:rsidRDefault="00264F60" w:rsidP="003B3FA0">
      <w:pPr>
        <w:numPr>
          <w:ilvl w:val="0"/>
          <w:numId w:val="12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Gabino shares a pen with Ashlen.</w:t>
      </w:r>
    </w:p>
    <w:p w:rsidR="00264F60" w:rsidRPr="00264F60" w:rsidRDefault="00264F60" w:rsidP="003B3FA0">
      <w:pPr>
        <w:numPr>
          <w:ilvl w:val="0"/>
          <w:numId w:val="12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Earl is in a higher-numbered pen than Blakely.</w:t>
      </w:r>
    </w:p>
    <w:p w:rsidR="00264F60" w:rsidRPr="00264F60" w:rsidRDefault="00264F60" w:rsidP="003B3FA0">
      <w:pPr>
        <w:numPr>
          <w:ilvl w:val="0"/>
          <w:numId w:val="12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Blakely shares pen 2 with Earl and Daffy.</w:t>
      </w:r>
    </w:p>
    <w:p w:rsidR="00264F60" w:rsidRPr="00264F60" w:rsidRDefault="00264F60" w:rsidP="003B3FA0">
      <w:pPr>
        <w:numPr>
          <w:ilvl w:val="0"/>
          <w:numId w:val="12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Custard is in a higher-numbered pen than Fala.</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If Earl and Fala both are in different pens then there are two cases possible Case (i): Earl is in pen 1 and Fala in pen 2.</w:t>
      </w:r>
      <w:r w:rsidRPr="00264F60">
        <w:rPr>
          <w:rFonts w:ascii="Arial" w:eastAsia="Times New Roman" w:hAnsi="Arial" w:cs="Arial"/>
          <w:color w:val="222222"/>
          <w:sz w:val="17"/>
          <w:szCs w:val="17"/>
          <w:lang w:eastAsia="en-IN" w:bidi="hi-IN"/>
        </w:rPr>
        <w:br/>
        <w:t>Case (ii): Fala is in pen 1 and Earl is in pen 2. Case (i) Earl is in pen 1 and Fala is in pen 2. Gabino and Daffy have to be together</w:t>
      </w:r>
      <w:r w:rsidRPr="00264F60">
        <w:rPr>
          <w:rFonts w:ascii="Arial" w:eastAsia="Times New Roman" w:hAnsi="Arial" w:cs="Arial"/>
          <w:color w:val="222222"/>
          <w:sz w:val="17"/>
          <w:szCs w:val="17"/>
          <w:lang w:eastAsia="en-IN" w:bidi="hi-IN"/>
        </w:rPr>
        <w:br/>
        <w:t>in one pen and they cannot be in pen 1 as one of Ashlen and Blakely have to be in pen 1 and pen 1 can holds 3 puppies.</w:t>
      </w:r>
      <w:r w:rsidRPr="00264F60">
        <w:rPr>
          <w:rFonts w:ascii="Arial" w:eastAsia="Times New Roman" w:hAnsi="Arial" w:cs="Arial"/>
          <w:color w:val="222222"/>
          <w:sz w:val="17"/>
          <w:szCs w:val="17"/>
          <w:lang w:eastAsia="en-IN" w:bidi="hi-IN"/>
        </w:rPr>
        <w:br/>
        <w:t>Therefore Gabino and Daffy will be in pen 2, and Custard has to be in pen 1. Pen 1 will have Earl, Custard and one of Ashlen and Blakely.</w:t>
      </w:r>
      <w:r w:rsidRPr="00264F60">
        <w:rPr>
          <w:rFonts w:ascii="Arial" w:eastAsia="Times New Roman" w:hAnsi="Arial" w:cs="Arial"/>
          <w:color w:val="222222"/>
          <w:sz w:val="17"/>
          <w:szCs w:val="17"/>
          <w:lang w:eastAsia="en-IN" w:bidi="hi-IN"/>
        </w:rPr>
        <w:br/>
        <w:t>Pen 2 will have Fala, Gabino, Daffy and one of Ashlen and Blakely. Custard has to be in pen 1 Custard cannot be in a higher-numbered pen than Fala.</w:t>
      </w:r>
      <w:r w:rsidRPr="00264F60">
        <w:rPr>
          <w:rFonts w:ascii="Arial" w:eastAsia="Times New Roman" w:hAnsi="Arial" w:cs="Arial"/>
          <w:color w:val="222222"/>
          <w:sz w:val="17"/>
          <w:szCs w:val="17"/>
          <w:lang w:eastAsia="en-IN" w:bidi="hi-IN"/>
        </w:rPr>
        <w:br/>
        <w:t>Similarly in Case (ii) Fala will be in pen 1 but Custard will also be in pen 1. Custard cannot be in a higher-numbered pen than Fala.</w:t>
      </w:r>
      <w:r w:rsidRPr="00264F60">
        <w:rPr>
          <w:rFonts w:ascii="Arial" w:eastAsia="Times New Roman" w:hAnsi="Arial" w:cs="Arial"/>
          <w:color w:val="222222"/>
          <w:sz w:val="17"/>
          <w:szCs w:val="17"/>
          <w:lang w:eastAsia="en-IN" w:bidi="hi-IN"/>
        </w:rPr>
        <w:br/>
        <w:t>Option 5 must not be true. Hence, option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7</w:t>
      </w:r>
      <w:r w:rsidRPr="00264F60">
        <w:rPr>
          <w:rFonts w:ascii="Arial" w:eastAsia="Times New Roman" w:hAnsi="Arial" w:cs="Arial"/>
          <w:color w:val="222222"/>
          <w:sz w:val="17"/>
          <w:szCs w:val="17"/>
          <w:lang w:eastAsia="en-IN" w:bidi="hi-IN"/>
        </w:rPr>
        <w:t>. DIRECTIONS for Questions 7 and 12: Answer the questions on the basis of the information given below. Five colleagues pooled their efforts during the office   lunch-hour to solve the crossword in the daily paper. Colleagues: Mr. Bineet, Mr. Easwar, Ms. Elsie, Ms. Sheela, Ms. Titli. Answers: Burden, Barely, Baadshah,  Rosebud. Silence. Numbers: 4 down, 8 across, 15 across, 15 down, 21 across. Order: First, second, third, fourth, fifth. 1. Titli produced the answer to 8 across,   which had the same number of letters as the previous answer to be inserted, and one more than the subsequent answer which was produced by one of the men.   2. It was not Bineet who solved the clue to ‘Burden’, and Easwar did not solve 4 down. 3. The answers to 15 across and 15 down did not have the same number of letters. 4. ‘Silence’, which was not the third word to be inserted, was the answer to an across clue. 5. ‘Barely’ was the first word to be entered in the grid, but ‘Baadshah’ was not the second answer to be found. 6. Elsie’s word was longer than Bineet’s; Sheela was neither the first nor the last lo  come up with an answer. 7. Fifth one to be worked out was an answer to an across clue. What was Sheela’s word ?</w:t>
      </w:r>
    </w:p>
    <w:p w:rsidR="00264F60" w:rsidRPr="00264F60" w:rsidRDefault="00264F60" w:rsidP="003B3FA0">
      <w:pPr>
        <w:numPr>
          <w:ilvl w:val="0"/>
          <w:numId w:val="12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Baadshah</w:t>
      </w:r>
    </w:p>
    <w:p w:rsidR="00264F60" w:rsidRPr="00264F60" w:rsidRDefault="00264F60" w:rsidP="003B3FA0">
      <w:pPr>
        <w:numPr>
          <w:ilvl w:val="0"/>
          <w:numId w:val="12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Silence</w:t>
      </w:r>
    </w:p>
    <w:p w:rsidR="00264F60" w:rsidRPr="00264F60" w:rsidRDefault="00264F60" w:rsidP="003B3FA0">
      <w:pPr>
        <w:numPr>
          <w:ilvl w:val="0"/>
          <w:numId w:val="12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Rosebud</w:t>
      </w:r>
    </w:p>
    <w:p w:rsidR="00264F60" w:rsidRPr="00264F60" w:rsidRDefault="00264F60" w:rsidP="003B3FA0">
      <w:pPr>
        <w:numPr>
          <w:ilvl w:val="0"/>
          <w:numId w:val="12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Barely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=&gt;In condition (I) it is given that the answer that Titli produced had the same number of letters as the previous answer and one more than the</w:t>
      </w:r>
      <w:r w:rsidRPr="00264F60">
        <w:rPr>
          <w:rFonts w:ascii="Arial" w:eastAsia="Times New Roman" w:hAnsi="Arial" w:cs="Arial"/>
          <w:color w:val="222222"/>
          <w:sz w:val="17"/>
          <w:szCs w:val="17"/>
          <w:lang w:eastAsia="en-IN" w:bidi="hi-IN"/>
        </w:rPr>
        <w:br/>
      </w:r>
      <w:r w:rsidRPr="00264F60">
        <w:rPr>
          <w:rFonts w:ascii="Arial" w:eastAsia="Times New Roman" w:hAnsi="Arial" w:cs="Arial"/>
          <w:color w:val="222222"/>
          <w:sz w:val="17"/>
          <w:szCs w:val="17"/>
          <w:lang w:eastAsia="en-IN" w:bidi="hi-IN"/>
        </w:rPr>
        <w:lastRenderedPageBreak/>
        <w:t>subsequent answer. The answer given by Titli can be Rosebud or Silence. =&gt;It is given that Barely was the first word to be entered. The word entered</w:t>
      </w:r>
      <w:r w:rsidRPr="00264F60">
        <w:rPr>
          <w:rFonts w:ascii="Arial" w:eastAsia="Times New Roman" w:hAnsi="Arial" w:cs="Arial"/>
          <w:color w:val="222222"/>
          <w:sz w:val="17"/>
          <w:szCs w:val="17"/>
          <w:lang w:eastAsia="en-IN" w:bidi="hi-IN"/>
        </w:rPr>
        <w:br/>
        <w:t>after the answer given by Titli will be Burden. The order of these three words can be: Rosebud, Silence and Burden or Silence, Rosebud and Burden.</w:t>
      </w:r>
      <w:r w:rsidRPr="00264F60">
        <w:rPr>
          <w:rFonts w:ascii="Arial" w:eastAsia="Times New Roman" w:hAnsi="Arial" w:cs="Arial"/>
          <w:color w:val="222222"/>
          <w:sz w:val="17"/>
          <w:szCs w:val="17"/>
          <w:lang w:eastAsia="en-IN" w:bidi="hi-IN"/>
        </w:rPr>
        <w:br/>
        <w:t>It is also given that Baadshah is not the second word. Therefore Baadshah has to be the fifth word entered. The order of answers will be: Barely,</w:t>
      </w:r>
      <w:r w:rsidRPr="00264F60">
        <w:rPr>
          <w:rFonts w:ascii="Arial" w:eastAsia="Times New Roman" w:hAnsi="Arial" w:cs="Arial"/>
          <w:color w:val="222222"/>
          <w:sz w:val="17"/>
          <w:szCs w:val="17"/>
          <w:lang w:eastAsia="en-IN" w:bidi="hi-IN"/>
        </w:rPr>
        <w:br/>
        <w:t>Rosebud, Silence, Burden and Baadshah. OR Barely, Silence, Rosebud, Burden and Baadshah. =&gt;From condition 4 we get that Silence is not</w:t>
      </w:r>
      <w:r w:rsidRPr="00264F60">
        <w:rPr>
          <w:rFonts w:ascii="Arial" w:eastAsia="Times New Roman" w:hAnsi="Arial" w:cs="Arial"/>
          <w:color w:val="222222"/>
          <w:sz w:val="17"/>
          <w:szCs w:val="17"/>
          <w:lang w:eastAsia="en-IN" w:bidi="hi-IN"/>
        </w:rPr>
        <w:br/>
        <w:t>the third word. The order of answers will be: Barely, Silence, Rosebud, Burden and Baadshah. i.e. Rosebud was the answer given by Titli.</w:t>
      </w:r>
      <w:r w:rsidRPr="00264F60">
        <w:rPr>
          <w:rFonts w:ascii="Arial" w:eastAsia="Times New Roman" w:hAnsi="Arial" w:cs="Arial"/>
          <w:color w:val="222222"/>
          <w:sz w:val="17"/>
          <w:szCs w:val="17"/>
          <w:lang w:eastAsia="en-IN" w:bidi="hi-IN"/>
        </w:rPr>
        <w:br/>
        <w:t>Therefore The arrangement till now can be represented in the form of table as shown below: Order Answer Colleague Number First Barely</w:t>
      </w:r>
      <w:r w:rsidRPr="00264F60">
        <w:rPr>
          <w:rFonts w:ascii="Arial" w:eastAsia="Times New Roman" w:hAnsi="Arial" w:cs="Arial"/>
          <w:color w:val="222222"/>
          <w:sz w:val="17"/>
          <w:szCs w:val="17"/>
          <w:lang w:eastAsia="en-IN" w:bidi="hi-IN"/>
        </w:rPr>
        <w:br/>
        <w:t>Second Silence Third Rosebud Titli 8 across Fourth Burden Fifth Baadshah One of the men gave the answer after the answer given by Titli.</w:t>
      </w:r>
      <w:r w:rsidRPr="00264F60">
        <w:rPr>
          <w:rFonts w:ascii="Arial" w:eastAsia="Times New Roman" w:hAnsi="Arial" w:cs="Arial"/>
          <w:color w:val="222222"/>
          <w:sz w:val="17"/>
          <w:szCs w:val="17"/>
          <w:lang w:eastAsia="en-IN" w:bidi="hi-IN"/>
        </w:rPr>
        <w:br/>
        <w:t>And from condition 2 we get that it was not Bineet who gave the answer Burden. Therefore the answer ‘Burden’ was given by Mr. Easwar.</w:t>
      </w:r>
      <w:r w:rsidRPr="00264F60">
        <w:rPr>
          <w:rFonts w:ascii="Arial" w:eastAsia="Times New Roman" w:hAnsi="Arial" w:cs="Arial"/>
          <w:color w:val="222222"/>
          <w:sz w:val="17"/>
          <w:szCs w:val="17"/>
          <w:lang w:eastAsia="en-IN" w:bidi="hi-IN"/>
        </w:rPr>
        <w:br/>
        <w:t>=&gt;From conditions 4 and 7 we get that ‘Silence’ and the Fifth answer are answers to across clues. Sheela was neither the first nor the last to</w:t>
      </w:r>
      <w:r w:rsidRPr="00264F60">
        <w:rPr>
          <w:rFonts w:ascii="Arial" w:eastAsia="Times New Roman" w:hAnsi="Arial" w:cs="Arial"/>
          <w:color w:val="222222"/>
          <w:sz w:val="17"/>
          <w:szCs w:val="17"/>
          <w:lang w:eastAsia="en-IN" w:bidi="hi-IN"/>
        </w:rPr>
        <w:br/>
        <w:t>come up with the answer. Sheela must have answered the second clue. =&gt;From condition 6 we get that Elsie’s answer was longer than Bineet’s.</w:t>
      </w:r>
      <w:r w:rsidRPr="00264F60">
        <w:rPr>
          <w:rFonts w:ascii="Arial" w:eastAsia="Times New Roman" w:hAnsi="Arial" w:cs="Arial"/>
          <w:color w:val="222222"/>
          <w:sz w:val="17"/>
          <w:szCs w:val="17"/>
          <w:lang w:eastAsia="en-IN" w:bidi="hi-IN"/>
        </w:rPr>
        <w:br/>
        <w:t>Elsie must have answered the fifth clue and Bineet must have answered the first clue. It is given that Easwer did not solve 4 down.</w:t>
      </w:r>
      <w:r w:rsidRPr="00264F60">
        <w:rPr>
          <w:rFonts w:ascii="Arial" w:eastAsia="Times New Roman" w:hAnsi="Arial" w:cs="Arial"/>
          <w:color w:val="222222"/>
          <w:sz w:val="17"/>
          <w:szCs w:val="17"/>
          <w:lang w:eastAsia="en-IN" w:bidi="hi-IN"/>
        </w:rPr>
        <w:br/>
        <w:t>Order Answer Colleague Number First Barely Bineet 4 down Second Silence Sheela across Third Rosebud Titli 8 across Fourth Burden Easwar 15 down</w:t>
      </w:r>
      <w:r w:rsidRPr="00264F60">
        <w:rPr>
          <w:rFonts w:ascii="Arial" w:eastAsia="Times New Roman" w:hAnsi="Arial" w:cs="Arial"/>
          <w:color w:val="222222"/>
          <w:sz w:val="17"/>
          <w:szCs w:val="17"/>
          <w:lang w:eastAsia="en-IN" w:bidi="hi-IN"/>
        </w:rPr>
        <w:br/>
        <w:t>Fifth Baadshah Elsie across Now the number of the second and fifth answer is not known, only it is known that they were answers to across clues.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8. What could be Titli’s answer?</w:t>
      </w:r>
    </w:p>
    <w:p w:rsidR="00264F60" w:rsidRPr="00264F60" w:rsidRDefault="00264F60" w:rsidP="003B3FA0">
      <w:pPr>
        <w:numPr>
          <w:ilvl w:val="0"/>
          <w:numId w:val="12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First</w:t>
      </w:r>
    </w:p>
    <w:p w:rsidR="00264F60" w:rsidRPr="00264F60" w:rsidRDefault="00264F60" w:rsidP="003B3FA0">
      <w:pPr>
        <w:numPr>
          <w:ilvl w:val="0"/>
          <w:numId w:val="12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Second</w:t>
      </w:r>
    </w:p>
    <w:p w:rsidR="00264F60" w:rsidRPr="00264F60" w:rsidRDefault="00264F60" w:rsidP="003B3FA0">
      <w:pPr>
        <w:numPr>
          <w:ilvl w:val="0"/>
          <w:numId w:val="12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Third</w:t>
      </w:r>
    </w:p>
    <w:p w:rsidR="00264F60" w:rsidRPr="00264F60" w:rsidRDefault="00264F60" w:rsidP="003B3FA0">
      <w:pPr>
        <w:numPr>
          <w:ilvl w:val="0"/>
          <w:numId w:val="12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Fourth</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Titli gave the answer to the third question.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9. What was Bineet’s word?</w:t>
      </w:r>
    </w:p>
    <w:p w:rsidR="00264F60" w:rsidRPr="00264F60" w:rsidRDefault="00264F60" w:rsidP="003B3FA0">
      <w:pPr>
        <w:numPr>
          <w:ilvl w:val="0"/>
          <w:numId w:val="12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Barely</w:t>
      </w:r>
    </w:p>
    <w:p w:rsidR="00264F60" w:rsidRPr="00264F60" w:rsidRDefault="00264F60" w:rsidP="003B3FA0">
      <w:pPr>
        <w:numPr>
          <w:ilvl w:val="0"/>
          <w:numId w:val="12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Burden</w:t>
      </w:r>
    </w:p>
    <w:p w:rsidR="00264F60" w:rsidRPr="00264F60" w:rsidRDefault="00264F60" w:rsidP="003B3FA0">
      <w:pPr>
        <w:numPr>
          <w:ilvl w:val="0"/>
          <w:numId w:val="12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Silence</w:t>
      </w:r>
    </w:p>
    <w:p w:rsidR="00264F60" w:rsidRPr="00264F60" w:rsidRDefault="00264F60" w:rsidP="003B3FA0">
      <w:pPr>
        <w:numPr>
          <w:ilvl w:val="0"/>
          <w:numId w:val="12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Rosebud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Bineet’s word is Barely.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10. What was Easwar’s number?</w:t>
      </w:r>
    </w:p>
    <w:p w:rsidR="00264F60" w:rsidRPr="00264F60" w:rsidRDefault="00264F60" w:rsidP="003B3FA0">
      <w:pPr>
        <w:numPr>
          <w:ilvl w:val="0"/>
          <w:numId w:val="12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4 down</w:t>
      </w:r>
    </w:p>
    <w:p w:rsidR="00264F60" w:rsidRPr="00264F60" w:rsidRDefault="00264F60" w:rsidP="003B3FA0">
      <w:pPr>
        <w:numPr>
          <w:ilvl w:val="0"/>
          <w:numId w:val="12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21 across</w:t>
      </w:r>
    </w:p>
    <w:p w:rsidR="00264F60" w:rsidRPr="00264F60" w:rsidRDefault="00264F60" w:rsidP="003B3FA0">
      <w:pPr>
        <w:numPr>
          <w:ilvl w:val="0"/>
          <w:numId w:val="12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8 across</w:t>
      </w:r>
    </w:p>
    <w:p w:rsidR="00264F60" w:rsidRPr="00264F60" w:rsidRDefault="00264F60" w:rsidP="003B3FA0">
      <w:pPr>
        <w:numPr>
          <w:ilvl w:val="0"/>
          <w:numId w:val="12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15 down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Easwar’s number is 15 down.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11. What was Titli’s order ?</w:t>
      </w:r>
    </w:p>
    <w:p w:rsidR="00264F60" w:rsidRPr="00264F60" w:rsidRDefault="00264F60" w:rsidP="003B3FA0">
      <w:pPr>
        <w:numPr>
          <w:ilvl w:val="0"/>
          <w:numId w:val="12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First</w:t>
      </w:r>
    </w:p>
    <w:p w:rsidR="00264F60" w:rsidRPr="00264F60" w:rsidRDefault="00264F60" w:rsidP="003B3FA0">
      <w:pPr>
        <w:numPr>
          <w:ilvl w:val="0"/>
          <w:numId w:val="12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Second</w:t>
      </w:r>
    </w:p>
    <w:p w:rsidR="00264F60" w:rsidRPr="00264F60" w:rsidRDefault="00264F60" w:rsidP="003B3FA0">
      <w:pPr>
        <w:numPr>
          <w:ilvl w:val="0"/>
          <w:numId w:val="12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Third</w:t>
      </w:r>
    </w:p>
    <w:p w:rsidR="00264F60" w:rsidRPr="00264F60" w:rsidRDefault="00264F60" w:rsidP="003B3FA0">
      <w:pPr>
        <w:numPr>
          <w:ilvl w:val="0"/>
          <w:numId w:val="12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Fourth</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Titli gave the answer to the third question.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12. If y = FO (D.V.) is not a null set, it implies that:</w:t>
      </w:r>
    </w:p>
    <w:p w:rsidR="00264F60" w:rsidRPr="00264F60" w:rsidRDefault="00264F60" w:rsidP="003B3FA0">
      <w:pPr>
        <w:numPr>
          <w:ilvl w:val="0"/>
          <w:numId w:val="12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All fish are vertebrates.</w:t>
      </w:r>
    </w:p>
    <w:p w:rsidR="00264F60" w:rsidRPr="00264F60" w:rsidRDefault="00264F60" w:rsidP="003B3FA0">
      <w:pPr>
        <w:numPr>
          <w:ilvl w:val="0"/>
          <w:numId w:val="12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All dogs are vertebrates.</w:t>
      </w:r>
    </w:p>
    <w:p w:rsidR="00264F60" w:rsidRPr="00264F60" w:rsidRDefault="00264F60" w:rsidP="003B3FA0">
      <w:pPr>
        <w:numPr>
          <w:ilvl w:val="0"/>
          <w:numId w:val="12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Some fish are dogs.</w:t>
      </w:r>
    </w:p>
    <w:p w:rsidR="00264F60" w:rsidRPr="00264F60" w:rsidRDefault="00264F60" w:rsidP="003B3FA0">
      <w:pPr>
        <w:numPr>
          <w:ilvl w:val="0"/>
          <w:numId w:val="12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None of the above.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Fish U (Dogs n Vertebrate) ? @ implies that some elements are common between Fish and Dogs.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13</w:t>
      </w:r>
      <w:r w:rsidRPr="00264F60">
        <w:rPr>
          <w:rFonts w:ascii="Arial" w:eastAsia="Times New Roman" w:hAnsi="Arial" w:cs="Arial"/>
          <w:color w:val="222222"/>
          <w:sz w:val="17"/>
          <w:szCs w:val="17"/>
          <w:lang w:eastAsia="en-IN" w:bidi="hi-IN"/>
        </w:rPr>
        <w:t>. DIRECTIONS for Questions 13 and 15:  Answer the questions on the basis of the information given below: A and B are two sets (e.g. A = mothers, B = women). The elements that could belong to both the sets (e.g. women who are mothers) is given by the set C = A.B. The elements which could belong to either A or B, or both is indicated by the set D = AOB. A set that does not contain any elements is known as a null set, represented by @(for example, if none of the women in the set B is a mother, then C = A.B. is a null set, or C = @. Let ‘V’ signify the set of all vertebrates; ‘M’ the set of all mammals; ‘D’ dogs; ‘F’ fish; ‘A’ Alsatian and ‘P’ a dog named Pluto.</w:t>
      </w:r>
      <w:r w:rsidRPr="00264F60">
        <w:rPr>
          <w:rFonts w:ascii="Arial" w:eastAsia="Times New Roman" w:hAnsi="Arial" w:cs="Arial"/>
          <w:color w:val="222222"/>
          <w:sz w:val="17"/>
          <w:szCs w:val="17"/>
          <w:lang w:eastAsia="en-IN" w:bidi="hi-IN"/>
        </w:rPr>
        <w:br/>
        <w:t>If P . A = @ and P U A = D, then which of the following is true ?</w:t>
      </w:r>
    </w:p>
    <w:p w:rsidR="00264F60" w:rsidRPr="00264F60" w:rsidRDefault="00264F60" w:rsidP="003B3FA0">
      <w:pPr>
        <w:numPr>
          <w:ilvl w:val="0"/>
          <w:numId w:val="12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Pluto and Alsatian are dogs</w:t>
      </w:r>
    </w:p>
    <w:p w:rsidR="00264F60" w:rsidRPr="00264F60" w:rsidRDefault="00264F60" w:rsidP="003B3FA0">
      <w:pPr>
        <w:numPr>
          <w:ilvl w:val="0"/>
          <w:numId w:val="12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Pluto is an Alsatian</w:t>
      </w:r>
    </w:p>
    <w:p w:rsidR="00264F60" w:rsidRPr="00264F60" w:rsidRDefault="00264F60" w:rsidP="003B3FA0">
      <w:pPr>
        <w:numPr>
          <w:ilvl w:val="0"/>
          <w:numId w:val="12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Pluto is not an Alsatian</w:t>
      </w:r>
    </w:p>
    <w:p w:rsidR="00264F60" w:rsidRPr="00264F60" w:rsidRDefault="00264F60" w:rsidP="003B3FA0">
      <w:pPr>
        <w:numPr>
          <w:ilvl w:val="0"/>
          <w:numId w:val="12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 is a null set.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P . A = @ implies P into is not an Alsatian, but P U A = D implies both. P and A are dogs.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14. If Z = (P.D.) OM, then</w:t>
      </w:r>
    </w:p>
    <w:p w:rsidR="00264F60" w:rsidRPr="00264F60" w:rsidRDefault="00264F60" w:rsidP="003B3FA0">
      <w:pPr>
        <w:numPr>
          <w:ilvl w:val="0"/>
          <w:numId w:val="12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elements of Z consist of Pluto the dog or any other mammal.</w:t>
      </w:r>
    </w:p>
    <w:p w:rsidR="00264F60" w:rsidRPr="00264F60" w:rsidRDefault="00264F60" w:rsidP="003B3FA0">
      <w:pPr>
        <w:numPr>
          <w:ilvl w:val="0"/>
          <w:numId w:val="12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Z implies any dog or mammal.</w:t>
      </w:r>
    </w:p>
    <w:p w:rsidR="00264F60" w:rsidRPr="00264F60" w:rsidRDefault="00264F60" w:rsidP="003B3FA0">
      <w:pPr>
        <w:numPr>
          <w:ilvl w:val="0"/>
          <w:numId w:val="12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Z implies Pluto or any dog that is a mammal.</w:t>
      </w:r>
    </w:p>
    <w:p w:rsidR="00264F60" w:rsidRPr="00264F60" w:rsidRDefault="00264F60" w:rsidP="003B3FA0">
      <w:pPr>
        <w:numPr>
          <w:ilvl w:val="0"/>
          <w:numId w:val="12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Z is a null set.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Z = (Pluto n Dogs) U Mammals = Pluto U Mammals.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15. Given that X = M.D. is such that X = D, which of the following is true?</w:t>
      </w:r>
    </w:p>
    <w:p w:rsidR="00264F60" w:rsidRPr="00264F60" w:rsidRDefault="00264F60" w:rsidP="003B3FA0">
      <w:pPr>
        <w:numPr>
          <w:ilvl w:val="0"/>
          <w:numId w:val="12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All dogs are mammals</w:t>
      </w:r>
    </w:p>
    <w:p w:rsidR="00264F60" w:rsidRPr="00264F60" w:rsidRDefault="00264F60" w:rsidP="003B3FA0">
      <w:pPr>
        <w:numPr>
          <w:ilvl w:val="0"/>
          <w:numId w:val="12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Some dogs are mammals.</w:t>
      </w:r>
    </w:p>
    <w:p w:rsidR="00264F60" w:rsidRPr="00264F60" w:rsidRDefault="00264F60" w:rsidP="003B3FA0">
      <w:pPr>
        <w:numPr>
          <w:ilvl w:val="0"/>
          <w:numId w:val="12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X = @</w:t>
      </w:r>
    </w:p>
    <w:p w:rsidR="00264F60" w:rsidRPr="00264F60" w:rsidRDefault="00264F60" w:rsidP="003B3FA0">
      <w:pPr>
        <w:numPr>
          <w:ilvl w:val="0"/>
          <w:numId w:val="12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All mammals are dogs.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X = Mammals n Dogs = Dogs, hence dogs are mammals.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16</w:t>
      </w:r>
      <w:r w:rsidRPr="00264F60">
        <w:rPr>
          <w:rFonts w:ascii="Arial" w:eastAsia="Times New Roman" w:hAnsi="Arial" w:cs="Arial"/>
          <w:color w:val="222222"/>
          <w:sz w:val="17"/>
          <w:szCs w:val="17"/>
          <w:lang w:eastAsia="en-IN" w:bidi="hi-IN"/>
        </w:rPr>
        <w:t xml:space="preserve">. DIRECTIONS for Questions 16 and 20:  Answer the questions on the basis of the information given below: Five numbers A, B, C, D and E are to be arranged in an array in such a manner that they have a common prime factor </w:t>
      </w:r>
      <w:r w:rsidRPr="00264F60">
        <w:rPr>
          <w:rFonts w:ascii="Arial" w:eastAsia="Times New Roman" w:hAnsi="Arial" w:cs="Arial"/>
          <w:color w:val="222222"/>
          <w:sz w:val="17"/>
          <w:szCs w:val="17"/>
          <w:lang w:eastAsia="en-IN" w:bidi="hi-IN"/>
        </w:rPr>
        <w:lastRenderedPageBreak/>
        <w:t>between two consecutive numbers. These integers are such that: A has a prime factor P, B has two prime factors Q and R C has two prime factors Q and S D has two prime factors P and S E has two prime factors P and R Which of the following  is an acceptable order, from left to right, in which the numbers can be arranged ?</w:t>
      </w:r>
    </w:p>
    <w:p w:rsidR="00264F60" w:rsidRPr="00264F60" w:rsidRDefault="00264F60" w:rsidP="003B3FA0">
      <w:pPr>
        <w:numPr>
          <w:ilvl w:val="0"/>
          <w:numId w:val="13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 E, B, C, A</w:t>
      </w:r>
    </w:p>
    <w:p w:rsidR="00264F60" w:rsidRPr="00264F60" w:rsidRDefault="00264F60" w:rsidP="003B3FA0">
      <w:pPr>
        <w:numPr>
          <w:ilvl w:val="0"/>
          <w:numId w:val="13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 A, E, D, C</w:t>
      </w:r>
    </w:p>
    <w:p w:rsidR="00264F60" w:rsidRPr="00264F60" w:rsidRDefault="00264F60" w:rsidP="003B3FA0">
      <w:pPr>
        <w:numPr>
          <w:ilvl w:val="0"/>
          <w:numId w:val="13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 C, D, E, A</w:t>
      </w:r>
    </w:p>
    <w:p w:rsidR="00264F60" w:rsidRPr="00264F60" w:rsidRDefault="00264F60" w:rsidP="003B3FA0">
      <w:pPr>
        <w:numPr>
          <w:ilvl w:val="0"/>
          <w:numId w:val="13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 C, E, D, A</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No.1 A —- P D—-(S/ P) E —– (P/R) B —— (R/Q) C —– (Q/S) OR D —(S/P) A—- P E —- (P/R) B —–(R/Q) C —– (Q/S)</w:t>
      </w:r>
      <w:r w:rsidRPr="00264F60">
        <w:rPr>
          <w:rFonts w:ascii="Arial" w:eastAsia="Times New Roman" w:hAnsi="Arial" w:cs="Arial"/>
          <w:color w:val="222222"/>
          <w:sz w:val="17"/>
          <w:szCs w:val="17"/>
          <w:lang w:eastAsia="en-IN" w:bidi="hi-IN"/>
        </w:rPr>
        <w:br/>
        <w:t>NO.2 A —- P E —– (P/R) B —— (R/Q) C —– (Q/S) D—-(S/ P) NO.3 A —- P E —– (R/P) D—-(P/S) C —– (S/Q) B —— (Q/R)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17. If the number E is arranged in the middle with two numbers on either side of it, all of the following must be true, EXCEPT:</w:t>
      </w:r>
    </w:p>
    <w:p w:rsidR="00264F60" w:rsidRPr="00264F60" w:rsidRDefault="00264F60" w:rsidP="003B3FA0">
      <w:pPr>
        <w:numPr>
          <w:ilvl w:val="0"/>
          <w:numId w:val="13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and D are arranged consecutively</w:t>
      </w:r>
    </w:p>
    <w:p w:rsidR="00264F60" w:rsidRPr="00264F60" w:rsidRDefault="00264F60" w:rsidP="003B3FA0">
      <w:pPr>
        <w:numPr>
          <w:ilvl w:val="0"/>
          <w:numId w:val="13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 and C are arranged consecutively</w:t>
      </w:r>
    </w:p>
    <w:p w:rsidR="00264F60" w:rsidRPr="00264F60" w:rsidRDefault="00264F60" w:rsidP="003B3FA0">
      <w:pPr>
        <w:numPr>
          <w:ilvl w:val="0"/>
          <w:numId w:val="13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 and E are arranged consecutively</w:t>
      </w:r>
    </w:p>
    <w:p w:rsidR="00264F60" w:rsidRPr="00264F60" w:rsidRDefault="00264F60" w:rsidP="003B3FA0">
      <w:pPr>
        <w:numPr>
          <w:ilvl w:val="0"/>
          <w:numId w:val="13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is arranged at one end in the array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By checking the given options.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18. If number E is not </w:t>
      </w:r>
      <w:r w:rsidRPr="00264F60">
        <w:rPr>
          <w:rFonts w:ascii="Arial" w:eastAsia="Times New Roman" w:hAnsi="Arial" w:cs="Arial"/>
          <w:color w:val="222222"/>
          <w:sz w:val="17"/>
          <w:szCs w:val="17"/>
          <w:lang w:eastAsia="en-IN" w:bidi="hi-IN"/>
        </w:rPr>
        <w:t>in</w:t>
      </w:r>
      <w:r w:rsidRPr="00264F60">
        <w:rPr>
          <w:rFonts w:ascii="Arial" w:eastAsia="Times New Roman" w:hAnsi="Arial" w:cs="Arial"/>
          <w:b/>
          <w:bCs/>
          <w:color w:val="222222"/>
          <w:sz w:val="17"/>
          <w:lang w:eastAsia="en-IN" w:bidi="hi-IN"/>
        </w:rPr>
        <w:t> the list and the other four numbers are arranged properly, which of the following must be true?</w:t>
      </w:r>
    </w:p>
    <w:p w:rsidR="00264F60" w:rsidRPr="00264F60" w:rsidRDefault="00264F60" w:rsidP="003B3FA0">
      <w:pPr>
        <w:numPr>
          <w:ilvl w:val="0"/>
          <w:numId w:val="13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and D can not be the consecutive numbers.</w:t>
      </w:r>
    </w:p>
    <w:p w:rsidR="00264F60" w:rsidRPr="00264F60" w:rsidRDefault="00264F60" w:rsidP="003B3FA0">
      <w:pPr>
        <w:numPr>
          <w:ilvl w:val="0"/>
          <w:numId w:val="13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and B are to be placed at the two ends in the array.</w:t>
      </w:r>
    </w:p>
    <w:p w:rsidR="00264F60" w:rsidRPr="00264F60" w:rsidRDefault="00264F60" w:rsidP="003B3FA0">
      <w:pPr>
        <w:numPr>
          <w:ilvl w:val="0"/>
          <w:numId w:val="13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and C are to be placed at the two ends in the array.</w:t>
      </w:r>
    </w:p>
    <w:p w:rsidR="00264F60" w:rsidRPr="00264F60" w:rsidRDefault="00264F60" w:rsidP="003B3FA0">
      <w:pPr>
        <w:numPr>
          <w:ilvl w:val="0"/>
          <w:numId w:val="13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 and D can not be the consecutive numbers.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 —- P D—-(P/S) C —– (S/Q) B —— (Q/R)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19. If number B is not on the list and other four numbers are arranged properly, which of the following must be true?</w:t>
      </w:r>
    </w:p>
    <w:p w:rsidR="00264F60" w:rsidRPr="00264F60" w:rsidRDefault="00264F60" w:rsidP="003B3FA0">
      <w:pPr>
        <w:numPr>
          <w:ilvl w:val="0"/>
          <w:numId w:val="13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is arranged at one end in the array.</w:t>
      </w:r>
    </w:p>
    <w:p w:rsidR="00264F60" w:rsidRPr="00264F60" w:rsidRDefault="00264F60" w:rsidP="003B3FA0">
      <w:pPr>
        <w:numPr>
          <w:ilvl w:val="0"/>
          <w:numId w:val="13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 is arranged at one end in the array.</w:t>
      </w:r>
    </w:p>
    <w:p w:rsidR="00264F60" w:rsidRPr="00264F60" w:rsidRDefault="00264F60" w:rsidP="003B3FA0">
      <w:pPr>
        <w:numPr>
          <w:ilvl w:val="0"/>
          <w:numId w:val="13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 is arranged at one end in the array.</w:t>
      </w:r>
    </w:p>
    <w:p w:rsidR="00264F60" w:rsidRPr="00264F60" w:rsidRDefault="00264F60" w:rsidP="003B3FA0">
      <w:pPr>
        <w:numPr>
          <w:ilvl w:val="0"/>
          <w:numId w:val="13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 is arranged at one end in the array.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 —- P E —– (P/R) D—-(S/ P) C —– (Q/S) or E —– (P/R) A —- P D—-(S/ P) C —– (Q/S)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20. If B must be arranged at one end in the array, in how many ways the other four numbers can be arranged?</w:t>
      </w:r>
    </w:p>
    <w:p w:rsidR="00264F60" w:rsidRPr="00264F60" w:rsidRDefault="00264F60" w:rsidP="003B3FA0">
      <w:pPr>
        <w:numPr>
          <w:ilvl w:val="0"/>
          <w:numId w:val="13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w:t>
      </w:r>
    </w:p>
    <w:p w:rsidR="00264F60" w:rsidRPr="00264F60" w:rsidRDefault="00264F60" w:rsidP="003B3FA0">
      <w:pPr>
        <w:numPr>
          <w:ilvl w:val="0"/>
          <w:numId w:val="13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w:t>
      </w:r>
    </w:p>
    <w:p w:rsidR="00264F60" w:rsidRPr="00264F60" w:rsidRDefault="00264F60" w:rsidP="003B3FA0">
      <w:pPr>
        <w:numPr>
          <w:ilvl w:val="0"/>
          <w:numId w:val="13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3</w:t>
      </w:r>
    </w:p>
    <w:p w:rsidR="00264F60" w:rsidRPr="00264F60" w:rsidRDefault="00264F60" w:rsidP="003B3FA0">
      <w:pPr>
        <w:numPr>
          <w:ilvl w:val="0"/>
          <w:numId w:val="13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Solution:</w:t>
      </w:r>
      <w:r w:rsidRPr="00264F60">
        <w:rPr>
          <w:rFonts w:ascii="Arial" w:eastAsia="Times New Roman" w:hAnsi="Arial" w:cs="Arial"/>
          <w:color w:val="222222"/>
          <w:sz w:val="17"/>
          <w:szCs w:val="17"/>
          <w:lang w:eastAsia="en-IN" w:bidi="hi-IN"/>
        </w:rPr>
        <w:br/>
        <w:t>B —— (R/Q) C —– (Q/S) D—-(S/ P) E —– (P/R) A —- P OR B —— (R/Q) E —– (P/R) A —- P D—-(S/ P) C —– (Q/S).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21</w:t>
      </w:r>
      <w:r w:rsidRPr="00264F60">
        <w:rPr>
          <w:rFonts w:ascii="Arial" w:eastAsia="Times New Roman" w:hAnsi="Arial" w:cs="Arial"/>
          <w:color w:val="222222"/>
          <w:sz w:val="17"/>
          <w:szCs w:val="17"/>
          <w:lang w:eastAsia="en-IN" w:bidi="hi-IN"/>
        </w:rPr>
        <w:t>. What is the ratio of the two liquids A and B in the mixture finally, if these two liquids kept in three vessels are mixed together. Statement 1. The ratio of liquid A to liquid B in the first and second vessel is, respectively, 3: 5, 2: 3. Statement 2. The ratio liquid A to liquid B in vessel 3 is 4: 3.</w:t>
      </w:r>
    </w:p>
    <w:p w:rsidR="00264F60" w:rsidRPr="00264F60" w:rsidRDefault="00264F60" w:rsidP="003B3FA0">
      <w:pPr>
        <w:numPr>
          <w:ilvl w:val="0"/>
          <w:numId w:val="13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Statement only</w:t>
      </w:r>
    </w:p>
    <w:p w:rsidR="00264F60" w:rsidRPr="00264F60" w:rsidRDefault="00264F60" w:rsidP="003B3FA0">
      <w:pPr>
        <w:numPr>
          <w:ilvl w:val="0"/>
          <w:numId w:val="13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2nd statement only</w:t>
      </w:r>
    </w:p>
    <w:p w:rsidR="00264F60" w:rsidRPr="00264F60" w:rsidRDefault="00264F60" w:rsidP="003B3FA0">
      <w:pPr>
        <w:numPr>
          <w:ilvl w:val="0"/>
          <w:numId w:val="13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both 1st and 2nd statement</w:t>
      </w:r>
    </w:p>
    <w:p w:rsidR="00264F60" w:rsidRPr="00264F60" w:rsidRDefault="00264F60" w:rsidP="003B3FA0">
      <w:pPr>
        <w:numPr>
          <w:ilvl w:val="0"/>
          <w:numId w:val="13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or 2nd statement</w:t>
      </w:r>
    </w:p>
    <w:p w:rsidR="00264F60" w:rsidRPr="00264F60" w:rsidRDefault="00264F60" w:rsidP="003B3FA0">
      <w:pPr>
        <w:numPr>
          <w:ilvl w:val="0"/>
          <w:numId w:val="13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Cannot be answered even by using both the statement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Although the containers are of equal volume, it is not known to what extent these containers are filled by the liquids A and B.</w:t>
      </w:r>
      <w:r w:rsidRPr="00264F60">
        <w:rPr>
          <w:rFonts w:ascii="Arial" w:eastAsia="Times New Roman" w:hAnsi="Arial" w:cs="Arial"/>
          <w:color w:val="222222"/>
          <w:sz w:val="17"/>
          <w:szCs w:val="17"/>
          <w:lang w:eastAsia="en-IN" w:bidi="hi-IN"/>
        </w:rPr>
        <w:br/>
        <w:t>(i.e. the first container might be half full, while the second might be two-thirds full). Until such details are known, the final ratio of liquids A and B</w:t>
      </w:r>
      <w:r w:rsidRPr="00264F60">
        <w:rPr>
          <w:rFonts w:ascii="Arial" w:eastAsia="Times New Roman" w:hAnsi="Arial" w:cs="Arial"/>
          <w:color w:val="222222"/>
          <w:sz w:val="17"/>
          <w:szCs w:val="17"/>
          <w:lang w:eastAsia="en-IN" w:bidi="hi-IN"/>
        </w:rPr>
        <w:br/>
        <w:t>cannot be found out.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22</w:t>
      </w:r>
      <w:r w:rsidRPr="00264F60">
        <w:rPr>
          <w:rFonts w:ascii="Arial" w:eastAsia="Times New Roman" w:hAnsi="Arial" w:cs="Arial"/>
          <w:color w:val="222222"/>
          <w:sz w:val="17"/>
          <w:szCs w:val="17"/>
          <w:lang w:eastAsia="en-IN" w:bidi="hi-IN"/>
        </w:rPr>
        <w:t>. What is the number of type 2 widgets produced, if the total number of widgets produced is 20,000? Statement 1. If the production of type – 1 widgets increases by 10% and that of type-2 decreases by 6%, the total production remains the same. Statement 2. The ratio in which type – 1 and type – 2  widgets are produced is 2: 1. If the number of type – 1 widgets produced is A and that of type – 2 widgets is B,</w:t>
      </w:r>
    </w:p>
    <w:p w:rsidR="00264F60" w:rsidRPr="00264F60" w:rsidRDefault="00264F60" w:rsidP="003B3FA0">
      <w:pPr>
        <w:numPr>
          <w:ilvl w:val="0"/>
          <w:numId w:val="13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Statement only</w:t>
      </w:r>
    </w:p>
    <w:p w:rsidR="00264F60" w:rsidRPr="00264F60" w:rsidRDefault="00264F60" w:rsidP="003B3FA0">
      <w:pPr>
        <w:numPr>
          <w:ilvl w:val="0"/>
          <w:numId w:val="13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2nd statement only</w:t>
      </w:r>
    </w:p>
    <w:p w:rsidR="00264F60" w:rsidRPr="00264F60" w:rsidRDefault="00264F60" w:rsidP="003B3FA0">
      <w:pPr>
        <w:numPr>
          <w:ilvl w:val="0"/>
          <w:numId w:val="13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both 1st and 2nd statement</w:t>
      </w:r>
    </w:p>
    <w:p w:rsidR="00264F60" w:rsidRPr="00264F60" w:rsidRDefault="00264F60" w:rsidP="003B3FA0">
      <w:pPr>
        <w:numPr>
          <w:ilvl w:val="0"/>
          <w:numId w:val="13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or 2nd statement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then we get the basic equation [A + B = 20,000] from the data in the question. From 1st statement, we get [1.1 A + 0.94 B = 20,000].</w:t>
      </w:r>
      <w:r w:rsidRPr="00264F60">
        <w:rPr>
          <w:rFonts w:ascii="Arial" w:eastAsia="Times New Roman" w:hAnsi="Arial" w:cs="Arial"/>
          <w:color w:val="222222"/>
          <w:sz w:val="17"/>
          <w:szCs w:val="17"/>
          <w:lang w:eastAsia="en-IN" w:bidi="hi-IN"/>
        </w:rPr>
        <w:br/>
        <w:t>This is enough to give us the value of B. Similarly from 2nd statement, we get A = 2B. This is enough to give us the value of B.</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23. How old is Sachin in </w:t>
      </w:r>
      <w:r w:rsidRPr="00264F60">
        <w:rPr>
          <w:rFonts w:ascii="Arial" w:eastAsia="Times New Roman" w:hAnsi="Arial" w:cs="Arial"/>
          <w:color w:val="222222"/>
          <w:sz w:val="17"/>
          <w:szCs w:val="17"/>
          <w:lang w:eastAsia="en-IN" w:bidi="hi-IN"/>
        </w:rPr>
        <w:t>1997 ?</w:t>
      </w:r>
      <w:r w:rsidRPr="00264F60">
        <w:rPr>
          <w:rFonts w:ascii="Arial" w:eastAsia="Times New Roman" w:hAnsi="Arial" w:cs="Arial"/>
          <w:b/>
          <w:bCs/>
          <w:color w:val="222222"/>
          <w:sz w:val="17"/>
          <w:lang w:eastAsia="en-IN" w:bidi="hi-IN"/>
        </w:rPr>
        <w:t> Statement 1. Sachin is 11 years younger than Anil whose age will be </w:t>
      </w:r>
      <w:r w:rsidRPr="00264F60">
        <w:rPr>
          <w:rFonts w:ascii="Arial" w:eastAsia="Times New Roman" w:hAnsi="Arial" w:cs="Arial"/>
          <w:color w:val="222222"/>
          <w:sz w:val="17"/>
          <w:szCs w:val="17"/>
          <w:lang w:eastAsia="en-IN" w:bidi="hi-IN"/>
        </w:rPr>
        <w:t>prime</w:t>
      </w:r>
      <w:r w:rsidRPr="00264F60">
        <w:rPr>
          <w:rFonts w:ascii="Arial" w:eastAsia="Times New Roman" w:hAnsi="Arial" w:cs="Arial"/>
          <w:b/>
          <w:bCs/>
          <w:color w:val="222222"/>
          <w:sz w:val="17"/>
          <w:lang w:eastAsia="en-IN" w:bidi="hi-IN"/>
        </w:rPr>
        <w:t> number in 1998. Statement 2. Anil’s age was a prime number in 1996.</w:t>
      </w:r>
    </w:p>
    <w:p w:rsidR="00264F60" w:rsidRPr="00264F60" w:rsidRDefault="00264F60" w:rsidP="003B3FA0">
      <w:pPr>
        <w:numPr>
          <w:ilvl w:val="0"/>
          <w:numId w:val="13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Statement only</w:t>
      </w:r>
    </w:p>
    <w:p w:rsidR="00264F60" w:rsidRPr="00264F60" w:rsidRDefault="00264F60" w:rsidP="003B3FA0">
      <w:pPr>
        <w:numPr>
          <w:ilvl w:val="0"/>
          <w:numId w:val="13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2nd statement only</w:t>
      </w:r>
    </w:p>
    <w:p w:rsidR="00264F60" w:rsidRPr="00264F60" w:rsidRDefault="00264F60" w:rsidP="003B3FA0">
      <w:pPr>
        <w:numPr>
          <w:ilvl w:val="0"/>
          <w:numId w:val="13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both 1st and 2nd statement</w:t>
      </w:r>
    </w:p>
    <w:p w:rsidR="00264F60" w:rsidRPr="00264F60" w:rsidRDefault="00264F60" w:rsidP="003B3FA0">
      <w:pPr>
        <w:numPr>
          <w:ilvl w:val="0"/>
          <w:numId w:val="13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or 2nd statement</w:t>
      </w:r>
    </w:p>
    <w:p w:rsidR="00264F60" w:rsidRPr="00264F60" w:rsidRDefault="00264F60" w:rsidP="003B3FA0">
      <w:pPr>
        <w:numPr>
          <w:ilvl w:val="0"/>
          <w:numId w:val="13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Cannot be answered even by using both the statement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5</w:t>
      </w:r>
      <w:r w:rsidRPr="00264F60">
        <w:rPr>
          <w:rFonts w:ascii="Arial" w:eastAsia="Times New Roman" w:hAnsi="Arial" w:cs="Arial"/>
          <w:color w:val="222222"/>
          <w:sz w:val="17"/>
          <w:szCs w:val="17"/>
          <w:lang w:eastAsia="en-IN" w:bidi="hi-IN"/>
        </w:rPr>
        <w:br/>
      </w:r>
      <w:r w:rsidRPr="00264F60">
        <w:rPr>
          <w:rFonts w:ascii="Arial" w:eastAsia="Times New Roman" w:hAnsi="Arial" w:cs="Arial"/>
          <w:b/>
          <w:bCs/>
          <w:color w:val="222222"/>
          <w:sz w:val="17"/>
          <w:lang w:eastAsia="en-IN" w:bidi="hi-IN"/>
        </w:rPr>
        <w:t>   </w:t>
      </w:r>
      <w:r w:rsidRPr="00264F60">
        <w:rPr>
          <w:rFonts w:ascii="Arial" w:eastAsia="Times New Roman" w:hAnsi="Arial" w:cs="Arial"/>
          <w:color w:val="222222"/>
          <w:sz w:val="17"/>
          <w:szCs w:val="17"/>
          <w:lang w:eastAsia="en-IN" w:bidi="hi-IN"/>
        </w:rPr>
        <w:br/>
      </w: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Anil’s age was a prime number in 1996 and 1998. So Anil’s age in these two yeas can be a pair of such numbers which are prime, and differ by 2.</w:t>
      </w:r>
      <w:r w:rsidRPr="00264F60">
        <w:rPr>
          <w:rFonts w:ascii="Arial" w:eastAsia="Times New Roman" w:hAnsi="Arial" w:cs="Arial"/>
          <w:color w:val="222222"/>
          <w:sz w:val="17"/>
          <w:szCs w:val="17"/>
          <w:lang w:eastAsia="en-IN" w:bidi="hi-IN"/>
        </w:rPr>
        <w:br/>
        <w:t>We have many such pairs – (3, 5), (5, 7), (11, 13)….. And it is not possible to arrive at a unique answer.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24. How many different triangles can be formed? Statement 1. There are 16 coplanar, straight lines in all. Statement 2. No two lines are parallel.</w:t>
      </w:r>
    </w:p>
    <w:p w:rsidR="00264F60" w:rsidRPr="00264F60" w:rsidRDefault="00264F60" w:rsidP="003B3FA0">
      <w:pPr>
        <w:numPr>
          <w:ilvl w:val="0"/>
          <w:numId w:val="13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Statement only</w:t>
      </w:r>
    </w:p>
    <w:p w:rsidR="00264F60" w:rsidRPr="00264F60" w:rsidRDefault="00264F60" w:rsidP="003B3FA0">
      <w:pPr>
        <w:numPr>
          <w:ilvl w:val="0"/>
          <w:numId w:val="13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2nd statement only</w:t>
      </w:r>
    </w:p>
    <w:p w:rsidR="00264F60" w:rsidRPr="00264F60" w:rsidRDefault="00264F60" w:rsidP="003B3FA0">
      <w:pPr>
        <w:numPr>
          <w:ilvl w:val="0"/>
          <w:numId w:val="13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both 1st and 2nd statement</w:t>
      </w:r>
    </w:p>
    <w:p w:rsidR="00264F60" w:rsidRPr="00264F60" w:rsidRDefault="00264F60" w:rsidP="003B3FA0">
      <w:pPr>
        <w:numPr>
          <w:ilvl w:val="0"/>
          <w:numId w:val="13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or 2nd statement</w:t>
      </w:r>
    </w:p>
    <w:p w:rsidR="00264F60" w:rsidRPr="00264F60" w:rsidRDefault="00264F60" w:rsidP="003B3FA0">
      <w:pPr>
        <w:numPr>
          <w:ilvl w:val="0"/>
          <w:numId w:val="13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Cannot be answered even by using both the statement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Solution: </w:t>
      </w:r>
      <w:r w:rsidRPr="00264F60">
        <w:rPr>
          <w:rFonts w:ascii="Arial" w:eastAsia="Times New Roman" w:hAnsi="Arial" w:cs="Arial"/>
          <w:color w:val="222222"/>
          <w:sz w:val="17"/>
          <w:szCs w:val="17"/>
          <w:lang w:eastAsia="en-IN" w:bidi="hi-IN"/>
        </w:rPr>
        <w:br/>
        <w:t>Although it is known that none of the lines are parallel to each other, there might be the case wherein all the lines have exactly one point of</w:t>
      </w:r>
      <w:r w:rsidRPr="00264F60">
        <w:rPr>
          <w:rFonts w:ascii="Arial" w:eastAsia="Times New Roman" w:hAnsi="Arial" w:cs="Arial"/>
          <w:color w:val="222222"/>
          <w:sz w:val="17"/>
          <w:szCs w:val="17"/>
          <w:lang w:eastAsia="en-IN" w:bidi="hi-IN"/>
        </w:rPr>
        <w:br/>
        <w:t>intersection, or eight lines with one point and the other eight with another point of Intersection. Unless something about the relative arrangement</w:t>
      </w:r>
      <w:r w:rsidRPr="00264F60">
        <w:rPr>
          <w:rFonts w:ascii="Arial" w:eastAsia="Times New Roman" w:hAnsi="Arial" w:cs="Arial"/>
          <w:color w:val="222222"/>
          <w:sz w:val="17"/>
          <w:szCs w:val="17"/>
          <w:lang w:eastAsia="en-IN" w:bidi="hi-IN"/>
        </w:rPr>
        <w:br/>
        <w:t>of these lines is known, one cannot arrive at definite answer.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25</w:t>
      </w:r>
      <w:r w:rsidRPr="00264F60">
        <w:rPr>
          <w:rFonts w:ascii="Arial" w:eastAsia="Times New Roman" w:hAnsi="Arial" w:cs="Arial"/>
          <w:color w:val="222222"/>
          <w:sz w:val="17"/>
          <w:szCs w:val="17"/>
          <w:lang w:eastAsia="en-IN" w:bidi="hi-IN"/>
        </w:rPr>
        <w:t>. Around a circular table six persons A, B, C, D, E and F are sitting. Who is on the immediate left to A? Statement 1: B is opposite to C and D is opposite to E</w:t>
      </w:r>
      <w:r w:rsidRPr="00264F60">
        <w:rPr>
          <w:rFonts w:ascii="Arial" w:eastAsia="Times New Roman" w:hAnsi="Arial" w:cs="Arial"/>
          <w:color w:val="222222"/>
          <w:sz w:val="17"/>
          <w:szCs w:val="17"/>
          <w:lang w:eastAsia="en-IN" w:bidi="hi-IN"/>
        </w:rPr>
        <w:br/>
        <w:t>Statement 2: F is on the immediate left to B and D is to the left of B</w:t>
      </w:r>
    </w:p>
    <w:p w:rsidR="00264F60" w:rsidRPr="00264F60" w:rsidRDefault="00264F60" w:rsidP="003B3FA0">
      <w:pPr>
        <w:numPr>
          <w:ilvl w:val="0"/>
          <w:numId w:val="13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Statement only</w:t>
      </w:r>
    </w:p>
    <w:p w:rsidR="00264F60" w:rsidRPr="00264F60" w:rsidRDefault="00264F60" w:rsidP="003B3FA0">
      <w:pPr>
        <w:numPr>
          <w:ilvl w:val="0"/>
          <w:numId w:val="13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2nd statement only</w:t>
      </w:r>
    </w:p>
    <w:p w:rsidR="00264F60" w:rsidRPr="00264F60" w:rsidRDefault="00264F60" w:rsidP="003B3FA0">
      <w:pPr>
        <w:numPr>
          <w:ilvl w:val="0"/>
          <w:numId w:val="13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both 1st and 2nd statement</w:t>
      </w:r>
    </w:p>
    <w:p w:rsidR="00264F60" w:rsidRPr="00264F60" w:rsidRDefault="00264F60" w:rsidP="003B3FA0">
      <w:pPr>
        <w:numPr>
          <w:ilvl w:val="0"/>
          <w:numId w:val="13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or 2nd statement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26</w:t>
      </w:r>
      <w:r w:rsidRPr="00264F60">
        <w:rPr>
          <w:rFonts w:ascii="Arial" w:eastAsia="Times New Roman" w:hAnsi="Arial" w:cs="Arial"/>
          <w:color w:val="222222"/>
          <w:sz w:val="17"/>
          <w:szCs w:val="17"/>
          <w:lang w:eastAsia="en-IN" w:bidi="hi-IN"/>
        </w:rPr>
        <w:t>. What is the total worth of Lakhiram’s assets? Statement 1. Compound interest at 10% on his assets, followed by a tax of 4% on the interest, fetches him Rs. 15000 this year. Statement 2. The interest is compounded once every four months. Let Lakhiram’s assets be worth Rs. X.</w:t>
      </w:r>
    </w:p>
    <w:p w:rsidR="00264F60" w:rsidRPr="00264F60" w:rsidRDefault="00264F60" w:rsidP="003B3FA0">
      <w:pPr>
        <w:numPr>
          <w:ilvl w:val="0"/>
          <w:numId w:val="14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Statement only</w:t>
      </w:r>
    </w:p>
    <w:p w:rsidR="00264F60" w:rsidRPr="00264F60" w:rsidRDefault="00264F60" w:rsidP="003B3FA0">
      <w:pPr>
        <w:numPr>
          <w:ilvl w:val="0"/>
          <w:numId w:val="14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2nd statement only</w:t>
      </w:r>
    </w:p>
    <w:p w:rsidR="00264F60" w:rsidRPr="00264F60" w:rsidRDefault="00264F60" w:rsidP="003B3FA0">
      <w:pPr>
        <w:numPr>
          <w:ilvl w:val="0"/>
          <w:numId w:val="14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both 1st and 2nd statement</w:t>
      </w:r>
    </w:p>
    <w:p w:rsidR="00264F60" w:rsidRPr="00264F60" w:rsidRDefault="00264F60" w:rsidP="003B3FA0">
      <w:pPr>
        <w:numPr>
          <w:ilvl w:val="0"/>
          <w:numId w:val="14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or 2nd statement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In the case of compound interest, the period of reckoning or calculation of CI is very important. This information is given in statement (b).</w:t>
      </w:r>
      <w:r w:rsidRPr="00264F60">
        <w:rPr>
          <w:rFonts w:ascii="Arial" w:eastAsia="Times New Roman" w:hAnsi="Arial" w:cs="Arial"/>
          <w:color w:val="222222"/>
          <w:sz w:val="17"/>
          <w:szCs w:val="17"/>
          <w:lang w:eastAsia="en-IN" w:bidi="hi-IN"/>
        </w:rPr>
        <w:br/>
        <w:t>The annual CI rate is 10%, so the rate for 4 months is (4/12) 10 = (10/3) %. So the total CI after one year, in terms of X, may be written</w:t>
      </w:r>
      <w:r w:rsidRPr="00264F60">
        <w:rPr>
          <w:rFonts w:ascii="Arial" w:eastAsia="Times New Roman" w:hAnsi="Arial" w:cs="Arial"/>
          <w:color w:val="222222"/>
          <w:sz w:val="17"/>
          <w:szCs w:val="17"/>
          <w:lang w:eastAsia="en-IN" w:bidi="hi-IN"/>
        </w:rPr>
        <w:br/>
        <w:t>as: CI = X [(1 + ((10/3)/100)]3, because in a year, there are 3 terms of 4 months. This interest is followed by a tax of 4% paid by him which</w:t>
      </w:r>
      <w:r w:rsidRPr="00264F60">
        <w:rPr>
          <w:rFonts w:ascii="Arial" w:eastAsia="Times New Roman" w:hAnsi="Arial" w:cs="Arial"/>
          <w:color w:val="222222"/>
          <w:sz w:val="17"/>
          <w:szCs w:val="17"/>
          <w:lang w:eastAsia="en-IN" w:bidi="hi-IN"/>
        </w:rPr>
        <w:br/>
        <w:t>ultimately fetches Lakhiram Rs. 1500. This data us to find the value of X, so the answer is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27. A, B, C, D, E are five positive numbers. A + B &lt; C + D, B + C &lt; D + E, C + D &lt; E + A. Is ‘A’ the greatest ? Statement 1: D + E &lt; A + B. Statement 2: E &lt; C.</w:t>
      </w:r>
    </w:p>
    <w:p w:rsidR="00264F60" w:rsidRPr="00264F60" w:rsidRDefault="00264F60" w:rsidP="003B3FA0">
      <w:pPr>
        <w:numPr>
          <w:ilvl w:val="0"/>
          <w:numId w:val="14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Statement only</w:t>
      </w:r>
    </w:p>
    <w:p w:rsidR="00264F60" w:rsidRPr="00264F60" w:rsidRDefault="00264F60" w:rsidP="003B3FA0">
      <w:pPr>
        <w:numPr>
          <w:ilvl w:val="0"/>
          <w:numId w:val="14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2nd statement only</w:t>
      </w:r>
    </w:p>
    <w:p w:rsidR="00264F60" w:rsidRPr="00264F60" w:rsidRDefault="00264F60" w:rsidP="003B3FA0">
      <w:pPr>
        <w:numPr>
          <w:ilvl w:val="0"/>
          <w:numId w:val="14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both 1st and 2nd statement</w:t>
      </w:r>
    </w:p>
    <w:p w:rsidR="00264F60" w:rsidRPr="00264F60" w:rsidRDefault="00264F60" w:rsidP="003B3FA0">
      <w:pPr>
        <w:numPr>
          <w:ilvl w:val="0"/>
          <w:numId w:val="14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or 2nd statement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A + B &lt; C + D B + C &lt; D + E C + D &lt; E + A D + E &lt; A + B E &lt; C Adding, A + 2B &lt; 2A + B i.e. B &lt; A</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28. A sequence of numbers a1, a2….. is given by the rule an 2 = an+1. Do 3 appear in the sequence ? Statement 1: a1 = 2 Statement 2: a3 = 16</w:t>
      </w:r>
    </w:p>
    <w:p w:rsidR="00264F60" w:rsidRPr="00264F60" w:rsidRDefault="00264F60" w:rsidP="003B3FA0">
      <w:pPr>
        <w:numPr>
          <w:ilvl w:val="0"/>
          <w:numId w:val="14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Statement only</w:t>
      </w:r>
    </w:p>
    <w:p w:rsidR="00264F60" w:rsidRPr="00264F60" w:rsidRDefault="00264F60" w:rsidP="003B3FA0">
      <w:pPr>
        <w:numPr>
          <w:ilvl w:val="0"/>
          <w:numId w:val="14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2nd statement only</w:t>
      </w:r>
    </w:p>
    <w:p w:rsidR="00264F60" w:rsidRPr="00264F60" w:rsidRDefault="00264F60" w:rsidP="003B3FA0">
      <w:pPr>
        <w:numPr>
          <w:ilvl w:val="0"/>
          <w:numId w:val="14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both 1st and 2nd statement</w:t>
      </w:r>
    </w:p>
    <w:p w:rsidR="00264F60" w:rsidRPr="00264F60" w:rsidRDefault="00264F60" w:rsidP="003B3FA0">
      <w:pPr>
        <w:numPr>
          <w:ilvl w:val="0"/>
          <w:numId w:val="14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using 1st or 2nd statement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t>:</w:t>
      </w:r>
      <w:r w:rsidRPr="00264F60">
        <w:rPr>
          <w:rFonts w:ascii="Arial" w:eastAsia="Times New Roman" w:hAnsi="Arial" w:cs="Arial"/>
          <w:color w:val="222222"/>
          <w:sz w:val="17"/>
          <w:szCs w:val="17"/>
          <w:lang w:eastAsia="en-IN" w:bidi="hi-IN"/>
        </w:rPr>
        <w:br/>
        <w:t>Put n = 1 in an2 = an+1 a12 = a2, a22 = a3, a32 = a4 etc From statement 1: a12 = a2 i.e. 22 = a2 or a2 = 4 Now, a22 = a3</w:t>
      </w:r>
      <w:r w:rsidRPr="00264F60">
        <w:rPr>
          <w:rFonts w:ascii="Arial" w:eastAsia="Times New Roman" w:hAnsi="Arial" w:cs="Arial"/>
          <w:color w:val="222222"/>
          <w:sz w:val="17"/>
          <w:szCs w:val="17"/>
          <w:lang w:eastAsia="en-IN" w:bidi="hi-IN"/>
        </w:rPr>
        <w:br/>
        <w:t>i.e. 42 = a3 or a3 = 16, etc Thus, a1 = 2, a2 = 4, a3 = 16, etc</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29. The average of 5 quantities is 6. The average of 3 of them is 8. What is the average of the remaining two numbers?</w:t>
      </w:r>
    </w:p>
    <w:p w:rsidR="00264F60" w:rsidRPr="00264F60" w:rsidRDefault="00264F60" w:rsidP="003B3FA0">
      <w:pPr>
        <w:numPr>
          <w:ilvl w:val="0"/>
          <w:numId w:val="14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6.5</w:t>
      </w:r>
    </w:p>
    <w:p w:rsidR="00264F60" w:rsidRPr="00264F60" w:rsidRDefault="00264F60" w:rsidP="003B3FA0">
      <w:pPr>
        <w:numPr>
          <w:ilvl w:val="0"/>
          <w:numId w:val="14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4</w:t>
      </w:r>
    </w:p>
    <w:p w:rsidR="00264F60" w:rsidRPr="00264F60" w:rsidRDefault="00264F60" w:rsidP="003B3FA0">
      <w:pPr>
        <w:numPr>
          <w:ilvl w:val="0"/>
          <w:numId w:val="14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3</w:t>
      </w:r>
    </w:p>
    <w:p w:rsidR="00264F60" w:rsidRPr="00264F60" w:rsidRDefault="00264F60" w:rsidP="003B3FA0">
      <w:pPr>
        <w:numPr>
          <w:ilvl w:val="0"/>
          <w:numId w:val="14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3.5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The average of 5 quantities is 6. Therefore, the sum of the 5 quantities is 5 * 6 = 30. The average of three of these 5 quantities is 8.</w:t>
      </w:r>
      <w:r w:rsidRPr="00264F60">
        <w:rPr>
          <w:rFonts w:ascii="Arial" w:eastAsia="Times New Roman" w:hAnsi="Arial" w:cs="Arial"/>
          <w:color w:val="222222"/>
          <w:sz w:val="17"/>
          <w:szCs w:val="17"/>
          <w:lang w:eastAsia="en-IN" w:bidi="hi-IN"/>
        </w:rPr>
        <w:br/>
        <w:t>Therefore, the sum of these three quantities = 3 * 8 = 24 The sum of the remaining two quantities = 30 – 24 = 6. Average of</w:t>
      </w:r>
      <w:r w:rsidRPr="00264F60">
        <w:rPr>
          <w:rFonts w:ascii="Arial" w:eastAsia="Times New Roman" w:hAnsi="Arial" w:cs="Arial"/>
          <w:color w:val="222222"/>
          <w:sz w:val="17"/>
          <w:szCs w:val="17"/>
          <w:lang w:eastAsia="en-IN" w:bidi="hi-IN"/>
        </w:rPr>
        <w:br/>
        <w:t>these two quantities = 6/2=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30. The function f(x) = |x – 2| + |2.5 – x| + |3.6 – x|, where x is a real number, attains a minimum at?</w:t>
      </w:r>
    </w:p>
    <w:p w:rsidR="00264F60" w:rsidRPr="00264F60" w:rsidRDefault="00264F60" w:rsidP="003B3FA0">
      <w:pPr>
        <w:numPr>
          <w:ilvl w:val="0"/>
          <w:numId w:val="14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x = 2.3</w:t>
      </w:r>
    </w:p>
    <w:p w:rsidR="00264F60" w:rsidRPr="00264F60" w:rsidRDefault="00264F60" w:rsidP="003B3FA0">
      <w:pPr>
        <w:numPr>
          <w:ilvl w:val="0"/>
          <w:numId w:val="14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x = 2.5</w:t>
      </w:r>
    </w:p>
    <w:p w:rsidR="00264F60" w:rsidRPr="00264F60" w:rsidRDefault="00264F60" w:rsidP="003B3FA0">
      <w:pPr>
        <w:numPr>
          <w:ilvl w:val="0"/>
          <w:numId w:val="14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x = 2.7</w:t>
      </w:r>
    </w:p>
    <w:p w:rsidR="00264F60" w:rsidRPr="00264F60" w:rsidRDefault="00264F60" w:rsidP="003B3FA0">
      <w:pPr>
        <w:numPr>
          <w:ilvl w:val="0"/>
          <w:numId w:val="14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none of the above.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Case 1: If x &lt; 2, then y = 2 – x + 2.5 – x + 3.6 – x = 8.1 – 3x. This will be least if x is highest i.e. just less than 2. In this case y will be just</w:t>
      </w:r>
      <w:r w:rsidRPr="00264F60">
        <w:rPr>
          <w:rFonts w:ascii="Arial" w:eastAsia="Times New Roman" w:hAnsi="Arial" w:cs="Arial"/>
          <w:color w:val="222222"/>
          <w:sz w:val="17"/>
          <w:szCs w:val="17"/>
          <w:lang w:eastAsia="en-IN" w:bidi="hi-IN"/>
        </w:rPr>
        <w:br/>
        <w:t>more than 2.1 Case 2: If 2.</w:t>
      </w:r>
    </w:p>
    <w:p w:rsidR="00264F60" w:rsidRPr="00264F60" w:rsidRDefault="00264F60" w:rsidP="003B3FA0">
      <w:pPr>
        <w:shd w:val="clear" w:color="auto" w:fill="FFFFFF"/>
        <w:spacing w:after="148" w:line="240" w:lineRule="auto"/>
        <w:outlineLvl w:val="2"/>
        <w:rPr>
          <w:rFonts w:ascii="Arial" w:eastAsia="Times New Roman" w:hAnsi="Arial" w:cs="Arial"/>
          <w:color w:val="222222"/>
          <w:sz w:val="27"/>
          <w:szCs w:val="27"/>
          <w:lang w:eastAsia="en-IN" w:bidi="hi-IN"/>
        </w:rPr>
      </w:pPr>
      <w:r w:rsidRPr="00264F60">
        <w:rPr>
          <w:rFonts w:ascii="Arial" w:eastAsia="Times New Roman" w:hAnsi="Arial" w:cs="Arial"/>
          <w:color w:val="222222"/>
          <w:sz w:val="27"/>
          <w:szCs w:val="27"/>
          <w:lang w:eastAsia="en-IN" w:bidi="hi-IN"/>
        </w:rPr>
        <w:t>Capgemini Reasoning Test Placement Papers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In this section, try our sample questions on English language and witness a gradual change in your test performance. Improve your overall score by making multiple attempts.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 CONVICTION: INCARCERATION</w:t>
      </w:r>
    </w:p>
    <w:p w:rsidR="00264F60" w:rsidRPr="00264F60" w:rsidRDefault="00264F60" w:rsidP="003B3FA0">
      <w:pPr>
        <w:numPr>
          <w:ilvl w:val="0"/>
          <w:numId w:val="14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reduction : diminution</w:t>
      </w:r>
    </w:p>
    <w:p w:rsidR="00264F60" w:rsidRPr="00264F60" w:rsidRDefault="00264F60" w:rsidP="003B3FA0">
      <w:pPr>
        <w:numPr>
          <w:ilvl w:val="0"/>
          <w:numId w:val="14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induction : amelioration</w:t>
      </w:r>
    </w:p>
    <w:p w:rsidR="00264F60" w:rsidRPr="00264F60" w:rsidRDefault="00264F60" w:rsidP="003B3FA0">
      <w:pPr>
        <w:numPr>
          <w:ilvl w:val="0"/>
          <w:numId w:val="14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radicalization : estimation</w:t>
      </w:r>
    </w:p>
    <w:p w:rsidR="00264F60" w:rsidRPr="00264F60" w:rsidRDefault="00264F60" w:rsidP="003B3FA0">
      <w:pPr>
        <w:numPr>
          <w:ilvl w:val="0"/>
          <w:numId w:val="14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marginalization : intimidation</w:t>
      </w:r>
    </w:p>
    <w:p w:rsidR="00264F60" w:rsidRPr="00264F60" w:rsidRDefault="00264F60" w:rsidP="003B3FA0">
      <w:pPr>
        <w:numPr>
          <w:ilvl w:val="0"/>
          <w:numId w:val="14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proliferation : alliteration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 conviction results in incarceration; a reduction results in diminution.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 Here are some words translated from an artificial language.</w:t>
      </w:r>
      <w:r w:rsidRPr="00264F60">
        <w:rPr>
          <w:rFonts w:ascii="Arial" w:eastAsia="Times New Roman" w:hAnsi="Arial" w:cs="Arial"/>
          <w:color w:val="222222"/>
          <w:sz w:val="17"/>
          <w:szCs w:val="17"/>
          <w:lang w:eastAsia="en-IN" w:bidi="hi-IN"/>
        </w:rPr>
        <w:br/>
        <w:t>migenlasan means cupboard</w:t>
      </w:r>
      <w:r w:rsidRPr="00264F60">
        <w:rPr>
          <w:rFonts w:ascii="Arial" w:eastAsia="Times New Roman" w:hAnsi="Arial" w:cs="Arial"/>
          <w:color w:val="222222"/>
          <w:sz w:val="17"/>
          <w:szCs w:val="17"/>
          <w:lang w:eastAsia="en-IN" w:bidi="hi-IN"/>
        </w:rPr>
        <w:br/>
        <w:t>lasanpoen means boardwalk</w:t>
      </w:r>
      <w:r w:rsidRPr="00264F60">
        <w:rPr>
          <w:rFonts w:ascii="Arial" w:eastAsia="Times New Roman" w:hAnsi="Arial" w:cs="Arial"/>
          <w:color w:val="222222"/>
          <w:sz w:val="17"/>
          <w:szCs w:val="17"/>
          <w:lang w:eastAsia="en-IN" w:bidi="hi-IN"/>
        </w:rPr>
        <w:br/>
        <w:t>cuopdansa means pullman</w:t>
      </w:r>
      <w:r w:rsidRPr="00264F60">
        <w:rPr>
          <w:rFonts w:ascii="Arial" w:eastAsia="Times New Roman" w:hAnsi="Arial" w:cs="Arial"/>
          <w:color w:val="222222"/>
          <w:sz w:val="17"/>
          <w:szCs w:val="17"/>
          <w:lang w:eastAsia="en-IN" w:bidi="hi-IN"/>
        </w:rPr>
        <w:br/>
        <w:t>Which word could mean “walkway”?</w:t>
      </w:r>
    </w:p>
    <w:p w:rsidR="00264F60" w:rsidRPr="00264F60" w:rsidRDefault="00264F60" w:rsidP="003B3FA0">
      <w:pPr>
        <w:numPr>
          <w:ilvl w:val="0"/>
          <w:numId w:val="14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poenmigen</w:t>
      </w:r>
    </w:p>
    <w:p w:rsidR="00264F60" w:rsidRPr="00264F60" w:rsidRDefault="00264F60" w:rsidP="003B3FA0">
      <w:pPr>
        <w:numPr>
          <w:ilvl w:val="0"/>
          <w:numId w:val="14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cuopeisel</w:t>
      </w:r>
    </w:p>
    <w:p w:rsidR="00264F60" w:rsidRPr="00264F60" w:rsidRDefault="00264F60" w:rsidP="003B3FA0">
      <w:pPr>
        <w:numPr>
          <w:ilvl w:val="0"/>
          <w:numId w:val="14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lasandansa</w:t>
      </w:r>
    </w:p>
    <w:p w:rsidR="00264F60" w:rsidRPr="00264F60" w:rsidRDefault="00264F60" w:rsidP="003B3FA0">
      <w:pPr>
        <w:numPr>
          <w:ilvl w:val="0"/>
          <w:numId w:val="14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poenforc</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Migen means cup; lasan means board; poen means walk; cuop means pull; and dansa means man. The only possible choices, then, are choices a and d. Choice a can be ruled out because migen means cup.</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3. One afternoon, Manisha and Madhuri were talking to each other face to face in Bhopal on M.G. Road. If Manisha’s shadow was exactly to the exactly to the left of Madhuri, which direction was Manisha facing?</w:t>
      </w:r>
    </w:p>
    <w:p w:rsidR="00264F60" w:rsidRPr="00264F60" w:rsidRDefault="00264F60" w:rsidP="003B3FA0">
      <w:pPr>
        <w:numPr>
          <w:ilvl w:val="0"/>
          <w:numId w:val="14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North</w:t>
      </w:r>
    </w:p>
    <w:p w:rsidR="00264F60" w:rsidRPr="00264F60" w:rsidRDefault="00264F60" w:rsidP="003B3FA0">
      <w:pPr>
        <w:numPr>
          <w:ilvl w:val="0"/>
          <w:numId w:val="14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South</w:t>
      </w:r>
    </w:p>
    <w:p w:rsidR="00264F60" w:rsidRPr="00264F60" w:rsidRDefault="00264F60" w:rsidP="003B3FA0">
      <w:pPr>
        <w:numPr>
          <w:ilvl w:val="0"/>
          <w:numId w:val="14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East</w:t>
      </w:r>
    </w:p>
    <w:p w:rsidR="00264F60" w:rsidRPr="00264F60" w:rsidRDefault="00264F60" w:rsidP="003B3FA0">
      <w:pPr>
        <w:numPr>
          <w:ilvl w:val="0"/>
          <w:numId w:val="14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Data inadequate</w:t>
      </w:r>
    </w:p>
    <w:p w:rsidR="00264F60" w:rsidRPr="00264F60" w:rsidRDefault="00264F60" w:rsidP="003B3FA0">
      <w:pPr>
        <w:numPr>
          <w:ilvl w:val="0"/>
          <w:numId w:val="14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None of these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In the afternoon the sun is in the west. Hence, the shadow is in the East. Now, East is to the left of Madhuri. So, Madhuri is facing South. Therefore, Manisha, who is face to face with Madhuri, is facing North.</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4. PULSATE: THROB</w:t>
      </w:r>
    </w:p>
    <w:p w:rsidR="00264F60" w:rsidRPr="00264F60" w:rsidRDefault="00264F60" w:rsidP="003B3FA0">
      <w:pPr>
        <w:numPr>
          <w:ilvl w:val="0"/>
          <w:numId w:val="14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walk : run</w:t>
      </w:r>
    </w:p>
    <w:p w:rsidR="00264F60" w:rsidRPr="00264F60" w:rsidRDefault="00264F60" w:rsidP="003B3FA0">
      <w:pPr>
        <w:numPr>
          <w:ilvl w:val="0"/>
          <w:numId w:val="14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tired : sleep</w:t>
      </w:r>
    </w:p>
    <w:p w:rsidR="00264F60" w:rsidRPr="00264F60" w:rsidRDefault="00264F60" w:rsidP="003B3FA0">
      <w:pPr>
        <w:numPr>
          <w:ilvl w:val="0"/>
          <w:numId w:val="14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examine : scrutinize</w:t>
      </w:r>
    </w:p>
    <w:p w:rsidR="00264F60" w:rsidRPr="00264F60" w:rsidRDefault="00264F60" w:rsidP="003B3FA0">
      <w:pPr>
        <w:numPr>
          <w:ilvl w:val="0"/>
          <w:numId w:val="14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ballet : dancer</w:t>
      </w:r>
    </w:p>
    <w:p w:rsidR="00264F60" w:rsidRPr="00264F60" w:rsidRDefault="00264F60" w:rsidP="003B3FA0">
      <w:pPr>
        <w:numPr>
          <w:ilvl w:val="0"/>
          <w:numId w:val="14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find : lose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Pulsate and throb are synonyms, as are examine and scrutinize.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5.  How is ‘now’ written in a code language?</w:t>
      </w:r>
      <w:r w:rsidRPr="00264F60">
        <w:rPr>
          <w:rFonts w:ascii="Arial" w:eastAsia="Times New Roman" w:hAnsi="Arial" w:cs="Arial"/>
          <w:color w:val="222222"/>
          <w:sz w:val="17"/>
          <w:szCs w:val="17"/>
          <w:lang w:eastAsia="en-IN" w:bidi="hi-IN"/>
        </w:rPr>
        <w:br/>
        <w:t>I. ‘now and then’ is written as ‘ka da ta’ in that code language.</w:t>
      </w:r>
      <w:r w:rsidRPr="00264F60">
        <w:rPr>
          <w:rFonts w:ascii="Arial" w:eastAsia="Times New Roman" w:hAnsi="Arial" w:cs="Arial"/>
          <w:color w:val="222222"/>
          <w:sz w:val="17"/>
          <w:szCs w:val="17"/>
          <w:lang w:eastAsia="en-IN" w:bidi="hi-IN"/>
        </w:rPr>
        <w:br/>
        <w:t>II. ‘then you come’ is written as ‘da ma pa’ in that code language.</w:t>
      </w:r>
    </w:p>
    <w:p w:rsidR="00264F60" w:rsidRPr="00264F60" w:rsidRDefault="00264F60" w:rsidP="003B3FA0">
      <w:pPr>
        <w:numPr>
          <w:ilvl w:val="0"/>
          <w:numId w:val="14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the data in statement I alone are sufficient.</w:t>
      </w:r>
    </w:p>
    <w:p w:rsidR="00264F60" w:rsidRPr="00264F60" w:rsidRDefault="00264F60" w:rsidP="003B3FA0">
      <w:pPr>
        <w:numPr>
          <w:ilvl w:val="0"/>
          <w:numId w:val="14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the data in statement II alone are sufficient.</w:t>
      </w:r>
    </w:p>
    <w:p w:rsidR="00264F60" w:rsidRPr="00264F60" w:rsidRDefault="00264F60" w:rsidP="003B3FA0">
      <w:pPr>
        <w:numPr>
          <w:ilvl w:val="0"/>
          <w:numId w:val="14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the data either in statement I alone or in statement  II alone are sufficient.</w:t>
      </w:r>
    </w:p>
    <w:p w:rsidR="00264F60" w:rsidRPr="00264F60" w:rsidRDefault="00264F60" w:rsidP="003B3FA0">
      <w:pPr>
        <w:numPr>
          <w:ilvl w:val="0"/>
          <w:numId w:val="14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the data given in both the statements I and II together are not sufficient.</w:t>
      </w:r>
    </w:p>
    <w:p w:rsidR="00264F60" w:rsidRPr="00264F60" w:rsidRDefault="00264F60" w:rsidP="003B3FA0">
      <w:pPr>
        <w:numPr>
          <w:ilvl w:val="0"/>
          <w:numId w:val="14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the data in both the statements I and II together are necessary.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From I: now and then =&gt; ka da ta — (1)</w:t>
      </w:r>
      <w:r w:rsidRPr="00264F60">
        <w:rPr>
          <w:rFonts w:ascii="Arial" w:eastAsia="Times New Roman" w:hAnsi="Arial" w:cs="Arial"/>
          <w:color w:val="222222"/>
          <w:sz w:val="17"/>
          <w:szCs w:val="17"/>
          <w:lang w:eastAsia="en-IN" w:bidi="hi-IN"/>
        </w:rPr>
        <w:br/>
        <w:t>From II: then you come =&gt; da ma pa — (2)</w:t>
      </w:r>
      <w:r w:rsidRPr="00264F60">
        <w:rPr>
          <w:rFonts w:ascii="Arial" w:eastAsia="Times New Roman" w:hAnsi="Arial" w:cs="Arial"/>
          <w:color w:val="222222"/>
          <w:sz w:val="17"/>
          <w:szCs w:val="17"/>
          <w:lang w:eastAsia="en-IN" w:bidi="hi-IN"/>
        </w:rPr>
        <w:br/>
        <w:t>From I and II: Code for now is either ka or ta. We need some more information.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6. Statement:</w:t>
      </w:r>
      <w:r w:rsidRPr="00264F60">
        <w:rPr>
          <w:rFonts w:ascii="Arial" w:eastAsia="Times New Roman" w:hAnsi="Arial" w:cs="Arial"/>
          <w:color w:val="222222"/>
          <w:sz w:val="17"/>
          <w:szCs w:val="17"/>
          <w:lang w:eastAsia="en-IN" w:bidi="hi-IN"/>
        </w:rPr>
        <w:br/>
        <w:t>Although we have rating agencies like Crisil, ICRA, there is demand to have a separate rating agency of IT companies to protect investors.</w:t>
      </w:r>
      <w:r w:rsidRPr="00264F60">
        <w:rPr>
          <w:rFonts w:ascii="Arial" w:eastAsia="Times New Roman" w:hAnsi="Arial" w:cs="Arial"/>
          <w:color w:val="222222"/>
          <w:sz w:val="17"/>
          <w:szCs w:val="17"/>
          <w:lang w:eastAsia="en-IN" w:bidi="hi-IN"/>
        </w:rPr>
        <w:br/>
        <w:t>Conclusions:</w:t>
      </w:r>
      <w:r w:rsidRPr="00264F60">
        <w:rPr>
          <w:rFonts w:ascii="Arial" w:eastAsia="Times New Roman" w:hAnsi="Arial" w:cs="Arial"/>
          <w:color w:val="222222"/>
          <w:sz w:val="17"/>
          <w:szCs w:val="17"/>
          <w:lang w:eastAsia="en-IN" w:bidi="hi-IN"/>
        </w:rPr>
        <w:br/>
        <w:t>I. Assessment of financial worth of IT companies calls for separate, set of skills, insight and competencies.</w:t>
      </w:r>
      <w:r w:rsidRPr="00264F60">
        <w:rPr>
          <w:rFonts w:ascii="Arial" w:eastAsia="Times New Roman" w:hAnsi="Arial" w:cs="Arial"/>
          <w:color w:val="222222"/>
          <w:sz w:val="17"/>
          <w:szCs w:val="17"/>
          <w:lang w:eastAsia="en-IN" w:bidi="hi-IN"/>
        </w:rPr>
        <w:br/>
        <w:t>II. Now the investors investing in IT companies will get protection of their investment.</w:t>
      </w:r>
    </w:p>
    <w:p w:rsidR="00264F60" w:rsidRPr="00264F60" w:rsidRDefault="00264F60" w:rsidP="003B3FA0">
      <w:pPr>
        <w:numPr>
          <w:ilvl w:val="0"/>
          <w:numId w:val="15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conclusion I follows</w:t>
      </w:r>
    </w:p>
    <w:p w:rsidR="00264F60" w:rsidRPr="00264F60" w:rsidRDefault="00264F60" w:rsidP="003B3FA0">
      <w:pPr>
        <w:numPr>
          <w:ilvl w:val="0"/>
          <w:numId w:val="15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conclusion II follows</w:t>
      </w:r>
    </w:p>
    <w:p w:rsidR="00264F60" w:rsidRPr="00264F60" w:rsidRDefault="00264F60" w:rsidP="003B3FA0">
      <w:pPr>
        <w:numPr>
          <w:ilvl w:val="0"/>
          <w:numId w:val="15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either I or II follows</w:t>
      </w:r>
    </w:p>
    <w:p w:rsidR="00264F60" w:rsidRPr="00264F60" w:rsidRDefault="00264F60" w:rsidP="003B3FA0">
      <w:pPr>
        <w:numPr>
          <w:ilvl w:val="0"/>
          <w:numId w:val="15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neither I nor II follows</w:t>
      </w:r>
    </w:p>
    <w:p w:rsidR="00264F60" w:rsidRPr="00264F60" w:rsidRDefault="00264F60" w:rsidP="003B3FA0">
      <w:pPr>
        <w:numPr>
          <w:ilvl w:val="0"/>
          <w:numId w:val="15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both I and II follow</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II may be an assumption of the speaker. But certainly it is not a conclusion.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7. Statement:</w:t>
      </w:r>
      <w:r w:rsidRPr="00264F60">
        <w:rPr>
          <w:rFonts w:ascii="Arial" w:eastAsia="Times New Roman" w:hAnsi="Arial" w:cs="Arial"/>
          <w:color w:val="222222"/>
          <w:sz w:val="17"/>
          <w:szCs w:val="17"/>
          <w:lang w:eastAsia="en-IN" w:bidi="hi-IN"/>
        </w:rPr>
        <w:br/>
        <w:t>The ‘X’ state government has chalked out a plan for the underdeveloped ‘Y’ district where 80% of the funds will be placed in the hands of a committee of local representatives.</w:t>
      </w:r>
      <w:r w:rsidRPr="00264F60">
        <w:rPr>
          <w:rFonts w:ascii="Arial" w:eastAsia="Times New Roman" w:hAnsi="Arial" w:cs="Arial"/>
          <w:color w:val="222222"/>
          <w:sz w:val="17"/>
          <w:szCs w:val="17"/>
          <w:lang w:eastAsia="en-IN" w:bidi="hi-IN"/>
        </w:rPr>
        <w:br/>
      </w:r>
      <w:r w:rsidRPr="00264F60">
        <w:rPr>
          <w:rFonts w:ascii="Arial" w:eastAsia="Times New Roman" w:hAnsi="Arial" w:cs="Arial"/>
          <w:color w:val="222222"/>
          <w:sz w:val="17"/>
          <w:szCs w:val="17"/>
          <w:lang w:eastAsia="en-IN" w:bidi="hi-IN"/>
        </w:rPr>
        <w:lastRenderedPageBreak/>
        <w:t>Courses of action:</w:t>
      </w:r>
      <w:r w:rsidRPr="00264F60">
        <w:rPr>
          <w:rFonts w:ascii="Arial" w:eastAsia="Times New Roman" w:hAnsi="Arial" w:cs="Arial"/>
          <w:color w:val="222222"/>
          <w:sz w:val="17"/>
          <w:szCs w:val="17"/>
          <w:lang w:eastAsia="en-IN" w:bidi="hi-IN"/>
        </w:rPr>
        <w:br/>
        <w:t>I. The ‘X’ state government should decide guidelines and norms for the functioning of the committee.</w:t>
      </w:r>
      <w:r w:rsidRPr="00264F60">
        <w:rPr>
          <w:rFonts w:ascii="Arial" w:eastAsia="Times New Roman" w:hAnsi="Arial" w:cs="Arial"/>
          <w:color w:val="222222"/>
          <w:sz w:val="17"/>
          <w:szCs w:val="17"/>
          <w:lang w:eastAsia="en-IN" w:bidi="hi-IN"/>
        </w:rPr>
        <w:br/>
        <w:t>II. Other state government may follow similar plan if directed by the Central government.</w:t>
      </w:r>
    </w:p>
    <w:p w:rsidR="00264F60" w:rsidRPr="00264F60" w:rsidRDefault="00264F60" w:rsidP="003B3FA0">
      <w:pPr>
        <w:numPr>
          <w:ilvl w:val="0"/>
          <w:numId w:val="15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I follows</w:t>
      </w:r>
    </w:p>
    <w:p w:rsidR="00264F60" w:rsidRPr="00264F60" w:rsidRDefault="00264F60" w:rsidP="003B3FA0">
      <w:pPr>
        <w:numPr>
          <w:ilvl w:val="0"/>
          <w:numId w:val="15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II follows</w:t>
      </w:r>
    </w:p>
    <w:p w:rsidR="00264F60" w:rsidRPr="00264F60" w:rsidRDefault="00264F60" w:rsidP="003B3FA0">
      <w:pPr>
        <w:numPr>
          <w:ilvl w:val="0"/>
          <w:numId w:val="15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either I or II follows</w:t>
      </w:r>
    </w:p>
    <w:p w:rsidR="00264F60" w:rsidRPr="00264F60" w:rsidRDefault="00264F60" w:rsidP="003B3FA0">
      <w:pPr>
        <w:numPr>
          <w:ilvl w:val="0"/>
          <w:numId w:val="15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neither I nor II follows</w:t>
      </w:r>
    </w:p>
    <w:p w:rsidR="00264F60" w:rsidRPr="00264F60" w:rsidRDefault="00264F60" w:rsidP="003B3FA0">
      <w:pPr>
        <w:numPr>
          <w:ilvl w:val="0"/>
          <w:numId w:val="15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both I and II follow</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Once it is decided to place funds in the hands of the committee of local representatives, it is necessary to decide guidelines and norms for the functioning of the committee. Hence I follows. II is not related to the statement.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8. 42 40 38 35 33 31 28</w:t>
      </w:r>
    </w:p>
    <w:p w:rsidR="00264F60" w:rsidRPr="00264F60" w:rsidRDefault="00264F60" w:rsidP="003B3FA0">
      <w:pPr>
        <w:numPr>
          <w:ilvl w:val="0"/>
          <w:numId w:val="15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25 22</w:t>
      </w:r>
    </w:p>
    <w:p w:rsidR="00264F60" w:rsidRPr="00264F60" w:rsidRDefault="00264F60" w:rsidP="003B3FA0">
      <w:pPr>
        <w:numPr>
          <w:ilvl w:val="0"/>
          <w:numId w:val="15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26 23</w:t>
      </w:r>
    </w:p>
    <w:p w:rsidR="00264F60" w:rsidRPr="00264F60" w:rsidRDefault="00264F60" w:rsidP="003B3FA0">
      <w:pPr>
        <w:numPr>
          <w:ilvl w:val="0"/>
          <w:numId w:val="15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26 24</w:t>
      </w:r>
    </w:p>
    <w:p w:rsidR="00264F60" w:rsidRPr="00264F60" w:rsidRDefault="00264F60" w:rsidP="003B3FA0">
      <w:pPr>
        <w:numPr>
          <w:ilvl w:val="0"/>
          <w:numId w:val="15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25 23</w:t>
      </w:r>
    </w:p>
    <w:p w:rsidR="00264F60" w:rsidRPr="00264F60" w:rsidRDefault="00264F60" w:rsidP="003B3FA0">
      <w:pPr>
        <w:numPr>
          <w:ilvl w:val="0"/>
          <w:numId w:val="15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26 22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This is an alternating subtraction series in which 2 is subtracted twice, then 3 is subtracted once, then 2 is subtracted twice, and so 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9. Here are some words translated from an artificial language. </w:t>
      </w:r>
      <w:r w:rsidRPr="00264F60">
        <w:rPr>
          <w:rFonts w:ascii="Arial" w:eastAsia="Times New Roman" w:hAnsi="Arial" w:cs="Arial"/>
          <w:color w:val="222222"/>
          <w:sz w:val="17"/>
          <w:szCs w:val="17"/>
          <w:lang w:eastAsia="en-IN" w:bidi="hi-IN"/>
        </w:rPr>
        <w:br/>
        <w:t>morpirquat means birdhouse</w:t>
      </w:r>
      <w:r w:rsidRPr="00264F60">
        <w:rPr>
          <w:rFonts w:ascii="Arial" w:eastAsia="Times New Roman" w:hAnsi="Arial" w:cs="Arial"/>
          <w:color w:val="222222"/>
          <w:sz w:val="17"/>
          <w:szCs w:val="17"/>
          <w:lang w:eastAsia="en-IN" w:bidi="hi-IN"/>
        </w:rPr>
        <w:br/>
        <w:t>beelmorpir means bluebird</w:t>
      </w:r>
      <w:r w:rsidRPr="00264F60">
        <w:rPr>
          <w:rFonts w:ascii="Arial" w:eastAsia="Times New Roman" w:hAnsi="Arial" w:cs="Arial"/>
          <w:color w:val="222222"/>
          <w:sz w:val="17"/>
          <w:szCs w:val="17"/>
          <w:lang w:eastAsia="en-IN" w:bidi="hi-IN"/>
        </w:rPr>
        <w:br/>
        <w:t>beelclak means bluebell</w:t>
      </w:r>
      <w:r w:rsidRPr="00264F60">
        <w:rPr>
          <w:rFonts w:ascii="Arial" w:eastAsia="Times New Roman" w:hAnsi="Arial" w:cs="Arial"/>
          <w:color w:val="222222"/>
          <w:sz w:val="17"/>
          <w:szCs w:val="17"/>
          <w:lang w:eastAsia="en-IN" w:bidi="hi-IN"/>
        </w:rPr>
        <w:br/>
        <w:t>Which word could mean “houseguest”?</w:t>
      </w:r>
    </w:p>
    <w:p w:rsidR="00264F60" w:rsidRPr="00264F60" w:rsidRDefault="00264F60" w:rsidP="003B3FA0">
      <w:pPr>
        <w:numPr>
          <w:ilvl w:val="0"/>
          <w:numId w:val="15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morpirhunde</w:t>
      </w:r>
    </w:p>
    <w:p w:rsidR="00264F60" w:rsidRPr="00264F60" w:rsidRDefault="00264F60" w:rsidP="003B3FA0">
      <w:pPr>
        <w:numPr>
          <w:ilvl w:val="0"/>
          <w:numId w:val="15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beelmoki</w:t>
      </w:r>
    </w:p>
    <w:p w:rsidR="00264F60" w:rsidRPr="00264F60" w:rsidRDefault="00264F60" w:rsidP="003B3FA0">
      <w:pPr>
        <w:numPr>
          <w:ilvl w:val="0"/>
          <w:numId w:val="15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quathunde</w:t>
      </w:r>
    </w:p>
    <w:p w:rsidR="00264F60" w:rsidRPr="00264F60" w:rsidRDefault="00264F60" w:rsidP="003B3FA0">
      <w:pPr>
        <w:numPr>
          <w:ilvl w:val="0"/>
          <w:numId w:val="15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clakquat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Morpir means bird; quat means house; beel means blue; clak means bell. Choice c, which begins with quat, is the only possible option.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10. Posthumous Publication occurs when a book is published after the author’s death. Which situation below is the best example of Posthumous Publication?</w:t>
      </w:r>
    </w:p>
    <w:p w:rsidR="00264F60" w:rsidRPr="00264F60" w:rsidRDefault="00264F60" w:rsidP="003B3FA0">
      <w:pPr>
        <w:numPr>
          <w:ilvl w:val="0"/>
          <w:numId w:val="15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Richard’s illness took his life before he was able to enjoy the amazing early reviews of his novel.</w:t>
      </w:r>
    </w:p>
    <w:p w:rsidR="00264F60" w:rsidRPr="00264F60" w:rsidRDefault="00264F60" w:rsidP="003B3FA0">
      <w:pPr>
        <w:numPr>
          <w:ilvl w:val="0"/>
          <w:numId w:val="15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Melissa’s publisher cancels her book contract after she fails to deliver the manuscript on time.</w:t>
      </w:r>
    </w:p>
    <w:p w:rsidR="00264F60" w:rsidRPr="00264F60" w:rsidRDefault="00264F60" w:rsidP="003B3FA0">
      <w:pPr>
        <w:numPr>
          <w:ilvl w:val="0"/>
          <w:numId w:val="15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Clarence never thought he’d live to see the third book in his trilogy published.</w:t>
      </w:r>
    </w:p>
    <w:p w:rsidR="00264F60" w:rsidRPr="00264F60" w:rsidRDefault="00264F60" w:rsidP="003B3FA0">
      <w:pPr>
        <w:numPr>
          <w:ilvl w:val="0"/>
          <w:numId w:val="15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Elizabeth is honored with a prestigious literary award for her writing career and her daughter accepts the award on behalf of her deceased mother.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Although choice d also mentions a writer who has died, it does not state that one of the writer’s books was published after her death, only that she received an award. Choice a states that Richard wasn’t around to see the early reviews of his novel, therefore implying that Richard died before the book was published. The other two options depict living writers.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11. QPO, NML, KJI, _____, EDC</w:t>
      </w:r>
    </w:p>
    <w:p w:rsidR="00264F60" w:rsidRPr="00264F60" w:rsidRDefault="00264F60" w:rsidP="003B3FA0">
      <w:pPr>
        <w:numPr>
          <w:ilvl w:val="0"/>
          <w:numId w:val="15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HGF</w:t>
      </w:r>
    </w:p>
    <w:p w:rsidR="00264F60" w:rsidRPr="00264F60" w:rsidRDefault="00264F60" w:rsidP="003B3FA0">
      <w:pPr>
        <w:numPr>
          <w:ilvl w:val="0"/>
          <w:numId w:val="15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CAB</w:t>
      </w:r>
    </w:p>
    <w:p w:rsidR="00264F60" w:rsidRPr="00264F60" w:rsidRDefault="00264F60" w:rsidP="003B3FA0">
      <w:pPr>
        <w:numPr>
          <w:ilvl w:val="0"/>
          <w:numId w:val="15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JKL</w:t>
      </w:r>
    </w:p>
    <w:p w:rsidR="00264F60" w:rsidRPr="00264F60" w:rsidRDefault="00264F60" w:rsidP="003B3FA0">
      <w:pPr>
        <w:numPr>
          <w:ilvl w:val="0"/>
          <w:numId w:val="15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GHI</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This series consists of letters in a reverse alphabetical order.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12. At the baseball game, Henry was sitting in seat 253. Marla was sitting to the right of Henry in seat 254. In the seat to the left of Henry was George. Inez was sitting to the left of George. Which seat is Inez sitting in?</w:t>
      </w:r>
    </w:p>
    <w:p w:rsidR="00264F60" w:rsidRPr="00264F60" w:rsidRDefault="00264F60" w:rsidP="003B3FA0">
      <w:pPr>
        <w:numPr>
          <w:ilvl w:val="0"/>
          <w:numId w:val="15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251</w:t>
      </w:r>
    </w:p>
    <w:p w:rsidR="00264F60" w:rsidRPr="00264F60" w:rsidRDefault="00264F60" w:rsidP="003B3FA0">
      <w:pPr>
        <w:numPr>
          <w:ilvl w:val="0"/>
          <w:numId w:val="15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254</w:t>
      </w:r>
    </w:p>
    <w:p w:rsidR="00264F60" w:rsidRPr="00264F60" w:rsidRDefault="00264F60" w:rsidP="003B3FA0">
      <w:pPr>
        <w:numPr>
          <w:ilvl w:val="0"/>
          <w:numId w:val="15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255</w:t>
      </w:r>
    </w:p>
    <w:p w:rsidR="00264F60" w:rsidRPr="00264F60" w:rsidRDefault="00264F60" w:rsidP="003B3FA0">
      <w:pPr>
        <w:numPr>
          <w:ilvl w:val="0"/>
          <w:numId w:val="15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256</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If George is sitting at Henry’s left, George’s seat is 252. The next seat to the left, then, is 251.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13</w:t>
      </w:r>
      <w:r w:rsidRPr="00264F60">
        <w:rPr>
          <w:rFonts w:ascii="Arial" w:eastAsia="Times New Roman" w:hAnsi="Arial" w:cs="Arial"/>
          <w:color w:val="222222"/>
          <w:sz w:val="17"/>
          <w:szCs w:val="17"/>
          <w:lang w:eastAsia="en-IN" w:bidi="hi-IN"/>
        </w:rPr>
        <w:t>. Fact 1: Jessica has four children.</w:t>
      </w:r>
      <w:r w:rsidRPr="00264F60">
        <w:rPr>
          <w:rFonts w:ascii="Arial" w:eastAsia="Times New Roman" w:hAnsi="Arial" w:cs="Arial"/>
          <w:color w:val="222222"/>
          <w:sz w:val="17"/>
          <w:szCs w:val="17"/>
          <w:lang w:eastAsia="en-IN" w:bidi="hi-IN"/>
        </w:rPr>
        <w:br/>
        <w:t>Fact 2: Two of the children have blue eyes and two of the children have brown eyes.</w:t>
      </w:r>
      <w:r w:rsidRPr="00264F60">
        <w:rPr>
          <w:rFonts w:ascii="Arial" w:eastAsia="Times New Roman" w:hAnsi="Arial" w:cs="Arial"/>
          <w:color w:val="222222"/>
          <w:sz w:val="17"/>
          <w:szCs w:val="17"/>
          <w:lang w:eastAsia="en-IN" w:bidi="hi-IN"/>
        </w:rPr>
        <w:br/>
        <w:t>Fact 3: Half of the children are girls.</w:t>
      </w:r>
      <w:r w:rsidRPr="00264F60">
        <w:rPr>
          <w:rFonts w:ascii="Arial" w:eastAsia="Times New Roman" w:hAnsi="Arial" w:cs="Arial"/>
          <w:color w:val="222222"/>
          <w:sz w:val="17"/>
          <w:szCs w:val="17"/>
          <w:lang w:eastAsia="en-IN" w:bidi="hi-IN"/>
        </w:rPr>
        <w:br/>
        <w:t>If the first three statements are facts, which of the following statements must also be a fact?</w:t>
      </w:r>
      <w:r w:rsidRPr="00264F60">
        <w:rPr>
          <w:rFonts w:ascii="Arial" w:eastAsia="Times New Roman" w:hAnsi="Arial" w:cs="Arial"/>
          <w:color w:val="222222"/>
          <w:sz w:val="17"/>
          <w:szCs w:val="17"/>
          <w:lang w:eastAsia="en-IN" w:bidi="hi-IN"/>
        </w:rPr>
        <w:br/>
        <w:t>I. At least one girl has blue eyes.</w:t>
      </w:r>
      <w:r w:rsidRPr="00264F60">
        <w:rPr>
          <w:rFonts w:ascii="Arial" w:eastAsia="Times New Roman" w:hAnsi="Arial" w:cs="Arial"/>
          <w:color w:val="222222"/>
          <w:sz w:val="17"/>
          <w:szCs w:val="17"/>
          <w:lang w:eastAsia="en-IN" w:bidi="hi-IN"/>
        </w:rPr>
        <w:br/>
        <w:t>II. Two of the children are boys.</w:t>
      </w:r>
      <w:r w:rsidRPr="00264F60">
        <w:rPr>
          <w:rFonts w:ascii="Arial" w:eastAsia="Times New Roman" w:hAnsi="Arial" w:cs="Arial"/>
          <w:color w:val="222222"/>
          <w:sz w:val="17"/>
          <w:szCs w:val="17"/>
          <w:lang w:eastAsia="en-IN" w:bidi="hi-IN"/>
        </w:rPr>
        <w:br/>
        <w:t>III. The boys have brown eyes.</w:t>
      </w:r>
    </w:p>
    <w:p w:rsidR="00264F60" w:rsidRPr="00264F60" w:rsidRDefault="00264F60" w:rsidP="003B3FA0">
      <w:pPr>
        <w:numPr>
          <w:ilvl w:val="0"/>
          <w:numId w:val="15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II only</w:t>
      </w:r>
    </w:p>
    <w:p w:rsidR="00264F60" w:rsidRPr="00264F60" w:rsidRDefault="00264F60" w:rsidP="003B3FA0">
      <w:pPr>
        <w:numPr>
          <w:ilvl w:val="0"/>
          <w:numId w:val="15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and III only</w:t>
      </w:r>
    </w:p>
    <w:p w:rsidR="00264F60" w:rsidRPr="00264F60" w:rsidRDefault="00264F60" w:rsidP="003B3FA0">
      <w:pPr>
        <w:numPr>
          <w:ilvl w:val="0"/>
          <w:numId w:val="15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II and III only</w:t>
      </w:r>
    </w:p>
    <w:p w:rsidR="00264F60" w:rsidRPr="00264F60" w:rsidRDefault="00264F60" w:rsidP="003B3FA0">
      <w:pPr>
        <w:numPr>
          <w:ilvl w:val="0"/>
          <w:numId w:val="15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None of the statements is a known fact.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Since one-half of the four children are girls, two must be boys. It is not clear which children have blue or brown eyes.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14. In the following questions, the symbols +, </w:t>
      </w:r>
      <w:r w:rsidRPr="00264F60">
        <w:rPr>
          <w:rFonts w:ascii="Arial" w:eastAsia="Times New Roman" w:hAnsi="Arial" w:cs="Arial"/>
          <w:color w:val="222222"/>
          <w:sz w:val="17"/>
          <w:szCs w:val="17"/>
          <w:lang w:eastAsia="en-IN" w:bidi="hi-IN"/>
        </w:rPr>
        <w:t>?,</w:t>
      </w:r>
      <w:r w:rsidRPr="00264F60">
        <w:rPr>
          <w:rFonts w:ascii="Arial" w:eastAsia="Times New Roman" w:hAnsi="Arial" w:cs="Arial"/>
          <w:b/>
          <w:bCs/>
          <w:color w:val="222222"/>
          <w:sz w:val="17"/>
          <w:lang w:eastAsia="en-IN" w:bidi="hi-IN"/>
        </w:rPr>
        <w:t> =</w:t>
      </w:r>
      <w:r w:rsidRPr="00264F60">
        <w:rPr>
          <w:rFonts w:ascii="Arial" w:eastAsia="Times New Roman" w:hAnsi="Arial" w:cs="Arial"/>
          <w:color w:val="222222"/>
          <w:sz w:val="17"/>
          <w:szCs w:val="17"/>
          <w:lang w:eastAsia="en-IN" w:bidi="hi-IN"/>
        </w:rPr>
        <w:t>, ?</w:t>
      </w:r>
      <w:r w:rsidRPr="00264F60">
        <w:rPr>
          <w:rFonts w:ascii="Arial" w:eastAsia="Times New Roman" w:hAnsi="Arial" w:cs="Arial"/>
          <w:b/>
          <w:bCs/>
          <w:color w:val="222222"/>
          <w:sz w:val="17"/>
          <w:lang w:eastAsia="en-IN" w:bidi="hi-IN"/>
        </w:rPr>
        <w:t> and – are used with following meanings?</w:t>
      </w:r>
      <w:r w:rsidRPr="00264F60">
        <w:rPr>
          <w:rFonts w:ascii="Arial" w:eastAsia="Times New Roman" w:hAnsi="Arial" w:cs="Arial"/>
          <w:color w:val="222222"/>
          <w:sz w:val="17"/>
          <w:szCs w:val="17"/>
          <w:lang w:eastAsia="en-IN" w:bidi="hi-IN"/>
        </w:rPr>
        <w:br/>
        <w:t>‘P+Q’ means ‘P is greater than Q’.</w:t>
      </w:r>
      <w:r w:rsidRPr="00264F60">
        <w:rPr>
          <w:rFonts w:ascii="Arial" w:eastAsia="Times New Roman" w:hAnsi="Arial" w:cs="Arial"/>
          <w:color w:val="222222"/>
          <w:sz w:val="17"/>
          <w:szCs w:val="17"/>
          <w:lang w:eastAsia="en-IN" w:bidi="hi-IN"/>
        </w:rPr>
        <w:br/>
        <w:t>‘P?Q’ means ‘P is either greater than or equal to Q’.</w:t>
      </w:r>
      <w:r w:rsidRPr="00264F60">
        <w:rPr>
          <w:rFonts w:ascii="Arial" w:eastAsia="Times New Roman" w:hAnsi="Arial" w:cs="Arial"/>
          <w:color w:val="222222"/>
          <w:sz w:val="17"/>
          <w:szCs w:val="17"/>
          <w:lang w:eastAsia="en-IN" w:bidi="hi-IN"/>
        </w:rPr>
        <w:br/>
        <w:t>‘P=Q’ means ‘P is equal to Q’.</w:t>
      </w:r>
      <w:r w:rsidRPr="00264F60">
        <w:rPr>
          <w:rFonts w:ascii="Arial" w:eastAsia="Times New Roman" w:hAnsi="Arial" w:cs="Arial"/>
          <w:color w:val="222222"/>
          <w:sz w:val="17"/>
          <w:szCs w:val="17"/>
          <w:lang w:eastAsia="en-IN" w:bidi="hi-IN"/>
        </w:rPr>
        <w:br/>
        <w:t>‘P?Q’ means ‘P is smaller than Q’.</w:t>
      </w:r>
      <w:r w:rsidRPr="00264F60">
        <w:rPr>
          <w:rFonts w:ascii="Arial" w:eastAsia="Times New Roman" w:hAnsi="Arial" w:cs="Arial"/>
          <w:color w:val="222222"/>
          <w:sz w:val="17"/>
          <w:szCs w:val="17"/>
          <w:lang w:eastAsia="en-IN" w:bidi="hi-IN"/>
        </w:rPr>
        <w:br/>
        <w:t>‘P-Q’ means ‘P is either smaller than or equal to Q’.</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Statements: G – H, K ? L, L – G</w:t>
      </w:r>
      <w:r w:rsidRPr="00264F60">
        <w:rPr>
          <w:rFonts w:ascii="Arial" w:eastAsia="Times New Roman" w:hAnsi="Arial" w:cs="Arial"/>
          <w:color w:val="222222"/>
          <w:sz w:val="17"/>
          <w:szCs w:val="17"/>
          <w:lang w:eastAsia="en-IN" w:bidi="hi-IN"/>
        </w:rPr>
        <w:br/>
        <w:t>Conclusions: I. G ? KII. L – H</w:t>
      </w:r>
    </w:p>
    <w:p w:rsidR="00264F60" w:rsidRPr="00264F60" w:rsidRDefault="00264F60" w:rsidP="003B3FA0">
      <w:pPr>
        <w:numPr>
          <w:ilvl w:val="0"/>
          <w:numId w:val="15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conclusion I is true.</w:t>
      </w:r>
    </w:p>
    <w:p w:rsidR="00264F60" w:rsidRPr="00264F60" w:rsidRDefault="00264F60" w:rsidP="003B3FA0">
      <w:pPr>
        <w:numPr>
          <w:ilvl w:val="0"/>
          <w:numId w:val="15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conclusion II is true.</w:t>
      </w:r>
    </w:p>
    <w:p w:rsidR="00264F60" w:rsidRPr="00264F60" w:rsidRDefault="00264F60" w:rsidP="003B3FA0">
      <w:pPr>
        <w:numPr>
          <w:ilvl w:val="0"/>
          <w:numId w:val="15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either conclusion I or II is true.</w:t>
      </w:r>
    </w:p>
    <w:p w:rsidR="00264F60" w:rsidRPr="00264F60" w:rsidRDefault="00264F60" w:rsidP="003B3FA0">
      <w:pPr>
        <w:numPr>
          <w:ilvl w:val="0"/>
          <w:numId w:val="15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neither conclusion I nor II is true.</w:t>
      </w:r>
    </w:p>
    <w:p w:rsidR="00264F60" w:rsidRPr="00264F60" w:rsidRDefault="00264F60" w:rsidP="003B3FA0">
      <w:pPr>
        <w:numPr>
          <w:ilvl w:val="0"/>
          <w:numId w:val="15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both the conclusions I and II are true.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G = H — (i); K = L — (ii); L = G — (iii)</w:t>
      </w:r>
      <w:r w:rsidRPr="00264F60">
        <w:rPr>
          <w:rFonts w:ascii="Arial" w:eastAsia="Times New Roman" w:hAnsi="Arial" w:cs="Arial"/>
          <w:color w:val="222222"/>
          <w:sz w:val="17"/>
          <w:szCs w:val="17"/>
          <w:lang w:eastAsia="en-IN" w:bidi="hi-IN"/>
        </w:rPr>
        <w:br/>
        <w:t>From (ii) and (iii), we get K = L = G =&gt; I can’t be established.</w:t>
      </w:r>
      <w:r w:rsidRPr="00264F60">
        <w:rPr>
          <w:rFonts w:ascii="Arial" w:eastAsia="Times New Roman" w:hAnsi="Arial" w:cs="Arial"/>
          <w:color w:val="222222"/>
          <w:sz w:val="17"/>
          <w:szCs w:val="17"/>
          <w:lang w:eastAsia="en-IN" w:bidi="hi-IN"/>
        </w:rPr>
        <w:br/>
        <w:t>From (i) and (iii), we get L = G = H =&gt; L = H.</w:t>
      </w:r>
      <w:r w:rsidRPr="00264F60">
        <w:rPr>
          <w:rFonts w:ascii="Arial" w:eastAsia="Times New Roman" w:hAnsi="Arial" w:cs="Arial"/>
          <w:color w:val="222222"/>
          <w:sz w:val="17"/>
          <w:szCs w:val="17"/>
          <w:lang w:eastAsia="en-IN" w:bidi="hi-IN"/>
        </w:rPr>
        <w:br/>
        <w:t>Hence, II is true.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15. Which of the following can be inferred from the statement that either John is Stupid Or John is Lazy? </w:t>
      </w:r>
      <w:r w:rsidRPr="00264F60">
        <w:rPr>
          <w:rFonts w:ascii="Arial" w:eastAsia="Times New Roman" w:hAnsi="Arial" w:cs="Arial"/>
          <w:color w:val="222222"/>
          <w:sz w:val="17"/>
          <w:szCs w:val="17"/>
          <w:lang w:eastAsia="en-IN" w:bidi="hi-IN"/>
        </w:rPr>
        <w:br/>
        <w:t>I. John is lazy, therefore John is not stupid</w:t>
      </w:r>
      <w:r w:rsidRPr="00264F60">
        <w:rPr>
          <w:rFonts w:ascii="Arial" w:eastAsia="Times New Roman" w:hAnsi="Arial" w:cs="Arial"/>
          <w:color w:val="222222"/>
          <w:sz w:val="17"/>
          <w:szCs w:val="17"/>
          <w:lang w:eastAsia="en-IN" w:bidi="hi-IN"/>
        </w:rPr>
        <w:br/>
        <w:t>II. John is lazy, therefore John is stupid</w:t>
      </w:r>
      <w:r w:rsidRPr="00264F60">
        <w:rPr>
          <w:rFonts w:ascii="Arial" w:eastAsia="Times New Roman" w:hAnsi="Arial" w:cs="Arial"/>
          <w:color w:val="222222"/>
          <w:sz w:val="17"/>
          <w:szCs w:val="17"/>
          <w:lang w:eastAsia="en-IN" w:bidi="hi-IN"/>
        </w:rPr>
        <w:br/>
        <w:t>III. John is not stupid, therefore John is Lazy</w:t>
      </w:r>
      <w:r w:rsidRPr="00264F60">
        <w:rPr>
          <w:rFonts w:ascii="Arial" w:eastAsia="Times New Roman" w:hAnsi="Arial" w:cs="Arial"/>
          <w:color w:val="222222"/>
          <w:sz w:val="17"/>
          <w:szCs w:val="17"/>
          <w:lang w:eastAsia="en-IN" w:bidi="hi-IN"/>
        </w:rPr>
        <w:br/>
        <w:t>IV. John is stupid, therefore John is not Lazy</w:t>
      </w:r>
    </w:p>
    <w:p w:rsidR="00264F60" w:rsidRPr="00264F60" w:rsidRDefault="00264F60" w:rsidP="003B3FA0">
      <w:pPr>
        <w:numPr>
          <w:ilvl w:val="0"/>
          <w:numId w:val="15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and II</w:t>
      </w:r>
    </w:p>
    <w:p w:rsidR="00264F60" w:rsidRPr="00264F60" w:rsidRDefault="00264F60" w:rsidP="003B3FA0">
      <w:pPr>
        <w:numPr>
          <w:ilvl w:val="0"/>
          <w:numId w:val="15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II and III</w:t>
      </w:r>
    </w:p>
    <w:p w:rsidR="00264F60" w:rsidRPr="00264F60" w:rsidRDefault="00264F60" w:rsidP="003B3FA0">
      <w:pPr>
        <w:numPr>
          <w:ilvl w:val="0"/>
          <w:numId w:val="15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III and IV</w:t>
      </w:r>
    </w:p>
    <w:p w:rsidR="00264F60" w:rsidRPr="00264F60" w:rsidRDefault="00264F60" w:rsidP="003B3FA0">
      <w:pPr>
        <w:numPr>
          <w:ilvl w:val="0"/>
          <w:numId w:val="15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and VI</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According to the statement, either John is stupid ar John is lazy it can be inferred that John cannot be stupid and lazy simultaneously. In the light of this inference one can conclude that only statements II and III can be right while statements I and IV endorses the opposite of inferred knowledge. Both these statements show the possibility of both qualities at the same time.</w:t>
      </w:r>
    </w:p>
    <w:p w:rsidR="00264F60" w:rsidRPr="00264F60" w:rsidRDefault="00264F60" w:rsidP="003B3FA0">
      <w:pPr>
        <w:shd w:val="clear" w:color="auto" w:fill="FFFFFF"/>
        <w:spacing w:after="148" w:line="240" w:lineRule="auto"/>
        <w:outlineLvl w:val="2"/>
        <w:rPr>
          <w:rFonts w:ascii="Arial" w:eastAsia="Times New Roman" w:hAnsi="Arial" w:cs="Arial"/>
          <w:color w:val="222222"/>
          <w:sz w:val="27"/>
          <w:szCs w:val="27"/>
          <w:lang w:eastAsia="en-IN" w:bidi="hi-IN"/>
        </w:rPr>
      </w:pPr>
      <w:r w:rsidRPr="00264F60">
        <w:rPr>
          <w:rFonts w:ascii="Arial" w:eastAsia="Times New Roman" w:hAnsi="Arial" w:cs="Arial"/>
          <w:color w:val="222222"/>
          <w:sz w:val="27"/>
          <w:szCs w:val="27"/>
          <w:lang w:eastAsia="en-IN" w:bidi="hi-IN"/>
        </w:rPr>
        <w:t>Capgemini English Test Model Papers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Attempt this test for Capgemini Placement Test in the section of English. Practice these sample questions and prepare well for next recruitment drive by Aon Capgemini.</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 We should travel ________ night, as it will be cooler.</w:t>
      </w:r>
    </w:p>
    <w:p w:rsidR="00264F60" w:rsidRPr="00264F60" w:rsidRDefault="00264F60" w:rsidP="003B3FA0">
      <w:pPr>
        <w:numPr>
          <w:ilvl w:val="0"/>
          <w:numId w:val="16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in</w:t>
      </w:r>
    </w:p>
    <w:p w:rsidR="00264F60" w:rsidRPr="00264F60" w:rsidRDefault="00264F60" w:rsidP="003B3FA0">
      <w:pPr>
        <w:numPr>
          <w:ilvl w:val="0"/>
          <w:numId w:val="16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at</w:t>
      </w:r>
    </w:p>
    <w:p w:rsidR="00264F60" w:rsidRPr="00264F60" w:rsidRDefault="00264F60" w:rsidP="003B3FA0">
      <w:pPr>
        <w:numPr>
          <w:ilvl w:val="0"/>
          <w:numId w:val="16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with</w:t>
      </w:r>
    </w:p>
    <w:p w:rsidR="00264F60" w:rsidRPr="00264F60" w:rsidRDefault="00264F60" w:rsidP="003B3FA0">
      <w:pPr>
        <w:numPr>
          <w:ilvl w:val="0"/>
          <w:numId w:val="16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 The seller lowered the prices.</w:t>
      </w:r>
    </w:p>
    <w:p w:rsidR="00264F60" w:rsidRPr="00264F60" w:rsidRDefault="00264F60" w:rsidP="003B3FA0">
      <w:pPr>
        <w:numPr>
          <w:ilvl w:val="0"/>
          <w:numId w:val="16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prices lowered the seller.</w:t>
      </w:r>
    </w:p>
    <w:p w:rsidR="00264F60" w:rsidRPr="00264F60" w:rsidRDefault="00264F60" w:rsidP="003B3FA0">
      <w:pPr>
        <w:numPr>
          <w:ilvl w:val="0"/>
          <w:numId w:val="16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prices were lowered by the seller.</w:t>
      </w:r>
    </w:p>
    <w:p w:rsidR="00264F60" w:rsidRPr="00264F60" w:rsidRDefault="00264F60" w:rsidP="003B3FA0">
      <w:pPr>
        <w:numPr>
          <w:ilvl w:val="0"/>
          <w:numId w:val="16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Down went the price.</w:t>
      </w:r>
    </w:p>
    <w:p w:rsidR="00264F60" w:rsidRPr="00264F60" w:rsidRDefault="00264F60" w:rsidP="003B3FA0">
      <w:pPr>
        <w:numPr>
          <w:ilvl w:val="0"/>
          <w:numId w:val="16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prices lowered by the seller.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The prices were lowered by the seller.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3.  I prefer to staying indoors, rather than going out on a hot afternoon.</w:t>
      </w:r>
    </w:p>
    <w:p w:rsidR="00264F60" w:rsidRPr="00264F60" w:rsidRDefault="00264F60" w:rsidP="003B3FA0">
      <w:pPr>
        <w:numPr>
          <w:ilvl w:val="0"/>
          <w:numId w:val="16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prefer in staying indoors than</w:t>
      </w:r>
    </w:p>
    <w:p w:rsidR="00264F60" w:rsidRPr="00264F60" w:rsidRDefault="00264F60" w:rsidP="003B3FA0">
      <w:pPr>
        <w:numPr>
          <w:ilvl w:val="0"/>
          <w:numId w:val="16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prefer staying indoors to</w:t>
      </w:r>
    </w:p>
    <w:p w:rsidR="00264F60" w:rsidRPr="00264F60" w:rsidRDefault="00264F60" w:rsidP="003B3FA0">
      <w:pPr>
        <w:numPr>
          <w:ilvl w:val="0"/>
          <w:numId w:val="16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prefer stay indoors to</w:t>
      </w:r>
    </w:p>
    <w:p w:rsidR="00264F60" w:rsidRPr="00264F60" w:rsidRDefault="00264F60" w:rsidP="003B3FA0">
      <w:pPr>
        <w:numPr>
          <w:ilvl w:val="0"/>
          <w:numId w:val="16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would prefer to staying indoors than</w:t>
      </w:r>
    </w:p>
    <w:p w:rsidR="00264F60" w:rsidRPr="00264F60" w:rsidRDefault="00264F60" w:rsidP="003B3FA0">
      <w:pPr>
        <w:numPr>
          <w:ilvl w:val="0"/>
          <w:numId w:val="16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 correction required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‘Staying indoors’ and ‘going out’ are the options. ‘To’ should be used instead of ‘rather than’.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4. Can you help me with a thousand rupees?</w:t>
      </w:r>
    </w:p>
    <w:p w:rsidR="00264F60" w:rsidRPr="00264F60" w:rsidRDefault="00264F60" w:rsidP="003B3FA0">
      <w:pPr>
        <w:numPr>
          <w:ilvl w:val="0"/>
          <w:numId w:val="16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interrogative</w:t>
      </w:r>
    </w:p>
    <w:p w:rsidR="00264F60" w:rsidRPr="00264F60" w:rsidRDefault="00264F60" w:rsidP="003B3FA0">
      <w:pPr>
        <w:numPr>
          <w:ilvl w:val="0"/>
          <w:numId w:val="16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negative</w:t>
      </w:r>
    </w:p>
    <w:p w:rsidR="00264F60" w:rsidRPr="00264F60" w:rsidRDefault="00264F60" w:rsidP="003B3FA0">
      <w:pPr>
        <w:numPr>
          <w:ilvl w:val="0"/>
          <w:numId w:val="16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complex</w:t>
      </w:r>
    </w:p>
    <w:p w:rsidR="00264F60" w:rsidRPr="00264F60" w:rsidRDefault="00264F60" w:rsidP="003B3FA0">
      <w:pPr>
        <w:numPr>
          <w:ilvl w:val="0"/>
          <w:numId w:val="16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compound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5. It is surprising to note that his latest publication has attracted very little public attention because </w:t>
      </w:r>
      <w:r w:rsidRPr="00264F60">
        <w:rPr>
          <w:rFonts w:ascii="Arial" w:eastAsia="Times New Roman" w:hAnsi="Arial" w:cs="Arial"/>
          <w:color w:val="222222"/>
          <w:sz w:val="17"/>
          <w:szCs w:val="17"/>
          <w:lang w:eastAsia="en-IN" w:bidi="hi-IN"/>
        </w:rPr>
        <w:t>generally</w:t>
      </w:r>
      <w:r w:rsidRPr="00264F60">
        <w:rPr>
          <w:rFonts w:ascii="Arial" w:eastAsia="Times New Roman" w:hAnsi="Arial" w:cs="Arial"/>
          <w:b/>
          <w:bCs/>
          <w:color w:val="222222"/>
          <w:sz w:val="17"/>
          <w:lang w:eastAsia="en-IN" w:bidi="hi-IN"/>
        </w:rPr>
        <w:t> his writings are prone to _____.</w:t>
      </w:r>
      <w:r w:rsidRPr="00264F60">
        <w:rPr>
          <w:rFonts w:ascii="Arial" w:eastAsia="Times New Roman" w:hAnsi="Arial" w:cs="Arial"/>
          <w:color w:val="222222"/>
          <w:sz w:val="17"/>
          <w:szCs w:val="17"/>
          <w:lang w:eastAsia="en-IN" w:bidi="hi-IN"/>
        </w:rPr>
        <w:br/>
        <w:t>(A) fracas</w:t>
      </w:r>
      <w:r w:rsidRPr="00264F60">
        <w:rPr>
          <w:rFonts w:ascii="Arial" w:eastAsia="Times New Roman" w:hAnsi="Arial" w:cs="Arial"/>
          <w:color w:val="222222"/>
          <w:sz w:val="17"/>
          <w:szCs w:val="17"/>
          <w:lang w:eastAsia="en-IN" w:bidi="hi-IN"/>
        </w:rPr>
        <w:br/>
        <w:t>(B) denials</w:t>
      </w:r>
      <w:r w:rsidRPr="00264F60">
        <w:rPr>
          <w:rFonts w:ascii="Arial" w:eastAsia="Times New Roman" w:hAnsi="Arial" w:cs="Arial"/>
          <w:color w:val="222222"/>
          <w:sz w:val="17"/>
          <w:szCs w:val="17"/>
          <w:lang w:eastAsia="en-IN" w:bidi="hi-IN"/>
        </w:rPr>
        <w:br/>
        <w:t>(C) tributes</w:t>
      </w:r>
      <w:r w:rsidRPr="00264F60">
        <w:rPr>
          <w:rFonts w:ascii="Arial" w:eastAsia="Times New Roman" w:hAnsi="Arial" w:cs="Arial"/>
          <w:color w:val="222222"/>
          <w:sz w:val="17"/>
          <w:szCs w:val="17"/>
          <w:lang w:eastAsia="en-IN" w:bidi="hi-IN"/>
        </w:rPr>
        <w:br/>
        <w:t>(D) defects</w:t>
      </w:r>
      <w:r w:rsidRPr="00264F60">
        <w:rPr>
          <w:rFonts w:ascii="Arial" w:eastAsia="Times New Roman" w:hAnsi="Arial" w:cs="Arial"/>
          <w:color w:val="222222"/>
          <w:sz w:val="17"/>
          <w:szCs w:val="17"/>
          <w:lang w:eastAsia="en-IN" w:bidi="hi-IN"/>
        </w:rPr>
        <w:br/>
        <w:t>(E) controversies</w:t>
      </w:r>
      <w:r w:rsidRPr="00264F60">
        <w:rPr>
          <w:rFonts w:ascii="Arial" w:eastAsia="Times New Roman" w:hAnsi="Arial" w:cs="Arial"/>
          <w:color w:val="222222"/>
          <w:sz w:val="17"/>
          <w:szCs w:val="17"/>
          <w:lang w:eastAsia="en-IN" w:bidi="hi-IN"/>
        </w:rPr>
        <w:br/>
        <w:t>(F) disputation</w:t>
      </w:r>
    </w:p>
    <w:p w:rsidR="00264F60" w:rsidRPr="00264F60" w:rsidRDefault="00264F60" w:rsidP="003B3FA0">
      <w:pPr>
        <w:numPr>
          <w:ilvl w:val="0"/>
          <w:numId w:val="16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and D</w:t>
      </w:r>
    </w:p>
    <w:p w:rsidR="00264F60" w:rsidRPr="00264F60" w:rsidRDefault="00264F60" w:rsidP="003B3FA0">
      <w:pPr>
        <w:numPr>
          <w:ilvl w:val="0"/>
          <w:numId w:val="16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and B</w:t>
      </w:r>
    </w:p>
    <w:p w:rsidR="00264F60" w:rsidRPr="00264F60" w:rsidRDefault="00264F60" w:rsidP="003B3FA0">
      <w:pPr>
        <w:numPr>
          <w:ilvl w:val="0"/>
          <w:numId w:val="16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 and D</w:t>
      </w:r>
    </w:p>
    <w:p w:rsidR="00264F60" w:rsidRPr="00264F60" w:rsidRDefault="00264F60" w:rsidP="003B3FA0">
      <w:pPr>
        <w:numPr>
          <w:ilvl w:val="0"/>
          <w:numId w:val="16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and E</w:t>
      </w:r>
    </w:p>
    <w:p w:rsidR="00264F60" w:rsidRPr="00264F60" w:rsidRDefault="00264F60" w:rsidP="003B3FA0">
      <w:pPr>
        <w:numPr>
          <w:ilvl w:val="0"/>
          <w:numId w:val="16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 and F</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His writings attract attention as they are prone to ‘controversies’ or ‘disputations’.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6. Scholar</w:t>
      </w:r>
    </w:p>
    <w:p w:rsidR="00264F60" w:rsidRPr="00264F60" w:rsidRDefault="00264F60" w:rsidP="003B3FA0">
      <w:pPr>
        <w:numPr>
          <w:ilvl w:val="0"/>
          <w:numId w:val="16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er</w:t>
      </w:r>
    </w:p>
    <w:p w:rsidR="00264F60" w:rsidRPr="00264F60" w:rsidRDefault="00264F60" w:rsidP="003B3FA0">
      <w:pPr>
        <w:numPr>
          <w:ilvl w:val="0"/>
          <w:numId w:val="16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ty</w:t>
      </w:r>
    </w:p>
    <w:p w:rsidR="00264F60" w:rsidRPr="00264F60" w:rsidRDefault="00264F60" w:rsidP="003B3FA0">
      <w:pPr>
        <w:numPr>
          <w:ilvl w:val="0"/>
          <w:numId w:val="16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hood</w:t>
      </w:r>
    </w:p>
    <w:p w:rsidR="00264F60" w:rsidRPr="00264F60" w:rsidRDefault="00264F60" w:rsidP="003B3FA0">
      <w:pPr>
        <w:numPr>
          <w:ilvl w:val="0"/>
          <w:numId w:val="16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ship</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7. Suganya is typing.</w:t>
      </w:r>
    </w:p>
    <w:p w:rsidR="00264F60" w:rsidRPr="00264F60" w:rsidRDefault="00264F60" w:rsidP="003B3FA0">
      <w:pPr>
        <w:numPr>
          <w:ilvl w:val="0"/>
          <w:numId w:val="16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simple past</w:t>
      </w:r>
    </w:p>
    <w:p w:rsidR="00264F60" w:rsidRPr="00264F60" w:rsidRDefault="00264F60" w:rsidP="003B3FA0">
      <w:pPr>
        <w:numPr>
          <w:ilvl w:val="0"/>
          <w:numId w:val="16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simple present</w:t>
      </w:r>
    </w:p>
    <w:p w:rsidR="00264F60" w:rsidRPr="00264F60" w:rsidRDefault="00264F60" w:rsidP="003B3FA0">
      <w:pPr>
        <w:numPr>
          <w:ilvl w:val="0"/>
          <w:numId w:val="16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present continous</w:t>
      </w:r>
    </w:p>
    <w:p w:rsidR="00264F60" w:rsidRPr="00264F60" w:rsidRDefault="00264F60" w:rsidP="003B3FA0">
      <w:pPr>
        <w:numPr>
          <w:ilvl w:val="0"/>
          <w:numId w:val="16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past perfect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present continous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8. ALTRUISM</w:t>
      </w:r>
    </w:p>
    <w:p w:rsidR="00264F60" w:rsidRPr="00264F60" w:rsidRDefault="00264F60" w:rsidP="003B3FA0">
      <w:pPr>
        <w:numPr>
          <w:ilvl w:val="0"/>
          <w:numId w:val="16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misery</w:t>
      </w:r>
    </w:p>
    <w:p w:rsidR="00264F60" w:rsidRPr="00264F60" w:rsidRDefault="00264F60" w:rsidP="003B3FA0">
      <w:pPr>
        <w:numPr>
          <w:ilvl w:val="0"/>
          <w:numId w:val="16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indifference</w:t>
      </w:r>
    </w:p>
    <w:p w:rsidR="00264F60" w:rsidRPr="00264F60" w:rsidRDefault="00264F60" w:rsidP="003B3FA0">
      <w:pPr>
        <w:numPr>
          <w:ilvl w:val="0"/>
          <w:numId w:val="16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veracity</w:t>
      </w:r>
    </w:p>
    <w:p w:rsidR="00264F60" w:rsidRPr="00264F60" w:rsidRDefault="00264F60" w:rsidP="003B3FA0">
      <w:pPr>
        <w:numPr>
          <w:ilvl w:val="0"/>
          <w:numId w:val="16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generosity</w:t>
      </w:r>
    </w:p>
    <w:p w:rsidR="00264F60" w:rsidRPr="00264F60" w:rsidRDefault="00264F60" w:rsidP="003B3FA0">
      <w:pPr>
        <w:numPr>
          <w:ilvl w:val="0"/>
          <w:numId w:val="16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selfishness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Generosity (munificence, large-hoartodness) and altruism are synonyms.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9. Application</w:t>
      </w:r>
    </w:p>
    <w:p w:rsidR="00264F60" w:rsidRPr="00264F60" w:rsidRDefault="00264F60" w:rsidP="003B3FA0">
      <w:pPr>
        <w:numPr>
          <w:ilvl w:val="0"/>
          <w:numId w:val="16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applicant</w:t>
      </w:r>
    </w:p>
    <w:p w:rsidR="00264F60" w:rsidRPr="00264F60" w:rsidRDefault="00264F60" w:rsidP="003B3FA0">
      <w:pPr>
        <w:numPr>
          <w:ilvl w:val="0"/>
          <w:numId w:val="16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apply</w:t>
      </w:r>
    </w:p>
    <w:p w:rsidR="00264F60" w:rsidRPr="00264F60" w:rsidRDefault="00264F60" w:rsidP="003B3FA0">
      <w:pPr>
        <w:numPr>
          <w:ilvl w:val="0"/>
          <w:numId w:val="16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appliance</w:t>
      </w:r>
    </w:p>
    <w:p w:rsidR="00264F60" w:rsidRPr="00264F60" w:rsidRDefault="00264F60" w:rsidP="003B3FA0">
      <w:pPr>
        <w:numPr>
          <w:ilvl w:val="0"/>
          <w:numId w:val="16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applicable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10. The employees hope that the management would concede their demands.</w:t>
      </w:r>
    </w:p>
    <w:p w:rsidR="00264F60" w:rsidRPr="00264F60" w:rsidRDefault="00264F60" w:rsidP="003B3FA0">
      <w:pPr>
        <w:numPr>
          <w:ilvl w:val="0"/>
          <w:numId w:val="16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would concede to their</w:t>
      </w:r>
    </w:p>
    <w:p w:rsidR="00264F60" w:rsidRPr="00264F60" w:rsidRDefault="00264F60" w:rsidP="003B3FA0">
      <w:pPr>
        <w:numPr>
          <w:ilvl w:val="0"/>
          <w:numId w:val="16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will concede to its</w:t>
      </w:r>
    </w:p>
    <w:p w:rsidR="00264F60" w:rsidRPr="00264F60" w:rsidRDefault="00264F60" w:rsidP="003B3FA0">
      <w:pPr>
        <w:numPr>
          <w:ilvl w:val="0"/>
          <w:numId w:val="16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will concede to their</w:t>
      </w:r>
    </w:p>
    <w:p w:rsidR="00264F60" w:rsidRPr="00264F60" w:rsidRDefault="00264F60" w:rsidP="003B3FA0">
      <w:pPr>
        <w:numPr>
          <w:ilvl w:val="0"/>
          <w:numId w:val="16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will concede with their</w:t>
      </w:r>
    </w:p>
    <w:p w:rsidR="00264F60" w:rsidRPr="00264F60" w:rsidRDefault="00264F60" w:rsidP="003B3FA0">
      <w:pPr>
        <w:numPr>
          <w:ilvl w:val="0"/>
          <w:numId w:val="16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 correction required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When ‘hope’ is in the present tense, it is followed by ‘will’ and not ‘would’. ‘Concede’ is always followed by ‘to’ and not ‘with’. Employees is a plural noun indicated by the preposition ‘their’. Hence the correction is ‘the management will concede to their demands’.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11. Her dress appears new</w:t>
      </w:r>
    </w:p>
    <w:p w:rsidR="00264F60" w:rsidRPr="00264F60" w:rsidRDefault="00264F60" w:rsidP="003B3FA0">
      <w:pPr>
        <w:numPr>
          <w:ilvl w:val="0"/>
          <w:numId w:val="17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SVO</w:t>
      </w:r>
    </w:p>
    <w:p w:rsidR="00264F60" w:rsidRPr="00264F60" w:rsidRDefault="00264F60" w:rsidP="003B3FA0">
      <w:pPr>
        <w:numPr>
          <w:ilvl w:val="0"/>
          <w:numId w:val="17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SVC</w:t>
      </w:r>
    </w:p>
    <w:p w:rsidR="00264F60" w:rsidRPr="00264F60" w:rsidRDefault="00264F60" w:rsidP="003B3FA0">
      <w:pPr>
        <w:numPr>
          <w:ilvl w:val="0"/>
          <w:numId w:val="17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SV</w:t>
      </w:r>
    </w:p>
    <w:p w:rsidR="00264F60" w:rsidRPr="00264F60" w:rsidRDefault="00264F60" w:rsidP="003B3FA0">
      <w:pPr>
        <w:numPr>
          <w:ilvl w:val="0"/>
          <w:numId w:val="17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SVA</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12. The match was over. We left for home.</w:t>
      </w:r>
      <w:r w:rsidRPr="00264F60">
        <w:rPr>
          <w:rFonts w:ascii="Arial" w:eastAsia="Times New Roman" w:hAnsi="Arial" w:cs="Arial"/>
          <w:color w:val="222222"/>
          <w:sz w:val="17"/>
          <w:szCs w:val="17"/>
          <w:lang w:eastAsia="en-IN" w:bidi="hi-IN"/>
        </w:rPr>
        <w:br/>
        <w:t>a) Match ———–</w:t>
      </w:r>
      <w:r w:rsidRPr="00264F60">
        <w:rPr>
          <w:rFonts w:ascii="Arial" w:eastAsia="Times New Roman" w:hAnsi="Arial" w:cs="Arial"/>
          <w:color w:val="222222"/>
          <w:sz w:val="17"/>
          <w:szCs w:val="17"/>
          <w:lang w:eastAsia="en-IN" w:bidi="hi-IN"/>
        </w:rPr>
        <w:br/>
        <w:t>b) We left ———–</w:t>
      </w:r>
      <w:r w:rsidRPr="00264F60">
        <w:rPr>
          <w:rFonts w:ascii="Arial" w:eastAsia="Times New Roman" w:hAnsi="Arial" w:cs="Arial"/>
          <w:color w:val="222222"/>
          <w:sz w:val="17"/>
          <w:szCs w:val="17"/>
          <w:lang w:eastAsia="en-IN" w:bidi="hi-IN"/>
        </w:rPr>
        <w:br/>
        <w:t>c) Besides the match ———–</w:t>
      </w:r>
    </w:p>
    <w:p w:rsidR="00264F60" w:rsidRPr="00264F60" w:rsidRDefault="00264F60" w:rsidP="003B3FA0">
      <w:pPr>
        <w:numPr>
          <w:ilvl w:val="0"/>
          <w:numId w:val="17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B</w:t>
      </w:r>
    </w:p>
    <w:p w:rsidR="00264F60" w:rsidRPr="00264F60" w:rsidRDefault="00264F60" w:rsidP="003B3FA0">
      <w:pPr>
        <w:numPr>
          <w:ilvl w:val="0"/>
          <w:numId w:val="17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&amp; B</w:t>
      </w:r>
    </w:p>
    <w:p w:rsidR="00264F60" w:rsidRPr="00264F60" w:rsidRDefault="00264F60" w:rsidP="003B3FA0">
      <w:pPr>
        <w:numPr>
          <w:ilvl w:val="0"/>
          <w:numId w:val="17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 &amp; C</w:t>
      </w:r>
    </w:p>
    <w:p w:rsidR="00264F60" w:rsidRPr="00264F60" w:rsidRDefault="00264F60" w:rsidP="003B3FA0">
      <w:pPr>
        <w:numPr>
          <w:ilvl w:val="0"/>
          <w:numId w:val="17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&amp; C</w:t>
      </w:r>
    </w:p>
    <w:p w:rsidR="00264F60" w:rsidRPr="00264F60" w:rsidRDefault="00264F60" w:rsidP="003B3FA0">
      <w:pPr>
        <w:numPr>
          <w:ilvl w:val="0"/>
          <w:numId w:val="17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None of these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 &amp; B</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13. Let us play.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can we?</w:t>
      </w:r>
      <w:r w:rsidRPr="00264F60">
        <w:rPr>
          <w:rFonts w:ascii="Arial" w:eastAsia="Times New Roman" w:hAnsi="Arial" w:cs="Arial"/>
          <w:color w:val="222222"/>
          <w:sz w:val="17"/>
          <w:szCs w:val="17"/>
          <w:lang w:eastAsia="en-IN" w:bidi="hi-IN"/>
        </w:rPr>
        <w:br/>
        <w:t>B. do we?</w:t>
      </w:r>
      <w:r w:rsidRPr="00264F60">
        <w:rPr>
          <w:rFonts w:ascii="Arial" w:eastAsia="Times New Roman" w:hAnsi="Arial" w:cs="Arial"/>
          <w:color w:val="222222"/>
          <w:sz w:val="17"/>
          <w:szCs w:val="17"/>
          <w:lang w:eastAsia="en-IN" w:bidi="hi-IN"/>
        </w:rPr>
        <w:br/>
        <w:t>C. shall we?</w:t>
      </w:r>
      <w:r w:rsidRPr="00264F60">
        <w:rPr>
          <w:rFonts w:ascii="Arial" w:eastAsia="Times New Roman" w:hAnsi="Arial" w:cs="Arial"/>
          <w:color w:val="222222"/>
          <w:sz w:val="17"/>
          <w:szCs w:val="17"/>
          <w:lang w:eastAsia="en-IN" w:bidi="hi-IN"/>
        </w:rPr>
        <w:br/>
        <w:t>D. shan’t we?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Answer: Option C</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14. The seller lowered the prices.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The prices lowered the seller.</w:t>
      </w:r>
      <w:r w:rsidRPr="00264F60">
        <w:rPr>
          <w:rFonts w:ascii="Arial" w:eastAsia="Times New Roman" w:hAnsi="Arial" w:cs="Arial"/>
          <w:color w:val="222222"/>
          <w:sz w:val="17"/>
          <w:szCs w:val="17"/>
          <w:lang w:eastAsia="en-IN" w:bidi="hi-IN"/>
        </w:rPr>
        <w:br/>
        <w:t>B. The prices were lowered by the seller.</w:t>
      </w:r>
      <w:r w:rsidRPr="00264F60">
        <w:rPr>
          <w:rFonts w:ascii="Arial" w:eastAsia="Times New Roman" w:hAnsi="Arial" w:cs="Arial"/>
          <w:color w:val="222222"/>
          <w:sz w:val="17"/>
          <w:szCs w:val="17"/>
          <w:lang w:eastAsia="en-IN" w:bidi="hi-IN"/>
        </w:rPr>
        <w:br/>
        <w:t>C. Down went the price.</w:t>
      </w:r>
      <w:r w:rsidRPr="00264F60">
        <w:rPr>
          <w:rFonts w:ascii="Arial" w:eastAsia="Times New Roman" w:hAnsi="Arial" w:cs="Arial"/>
          <w:color w:val="222222"/>
          <w:sz w:val="17"/>
          <w:szCs w:val="17"/>
          <w:lang w:eastAsia="en-IN" w:bidi="hi-IN"/>
        </w:rPr>
        <w:br/>
        <w:t>D. The prices lowered by the seller.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B</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The prices were lowered by the seller.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15. In case of preserving our sense of community and common citizenship, we have to keep things like police protection, freedom of education and basic education outside the realm of </w:t>
      </w:r>
      <w:r w:rsidRPr="00264F60">
        <w:rPr>
          <w:rFonts w:ascii="Arial" w:eastAsia="Times New Roman" w:hAnsi="Arial" w:cs="Arial"/>
          <w:color w:val="222222"/>
          <w:sz w:val="17"/>
          <w:szCs w:val="17"/>
          <w:lang w:eastAsia="en-IN" w:bidi="hi-IN"/>
        </w:rPr>
        <w:t>market</w:t>
      </w:r>
      <w:r w:rsidRPr="00264F60">
        <w:rPr>
          <w:rFonts w:ascii="Arial" w:eastAsia="Times New Roman" w:hAnsi="Arial" w:cs="Arial"/>
          <w:b/>
          <w:bCs/>
          <w:color w:val="222222"/>
          <w:sz w:val="17"/>
          <w:lang w:eastAsia="en-IN" w:bidi="hi-IN"/>
        </w:rPr>
        <w:t>, ensuring that they are provided equally to all.</w:t>
      </w:r>
    </w:p>
    <w:p w:rsidR="00264F60" w:rsidRPr="00264F60" w:rsidRDefault="00264F60" w:rsidP="003B3FA0">
      <w:pPr>
        <w:numPr>
          <w:ilvl w:val="0"/>
          <w:numId w:val="17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In order to preserving</w:t>
      </w:r>
    </w:p>
    <w:p w:rsidR="00264F60" w:rsidRPr="00264F60" w:rsidRDefault="00264F60" w:rsidP="003B3FA0">
      <w:pPr>
        <w:numPr>
          <w:ilvl w:val="0"/>
          <w:numId w:val="17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In order to preserve</w:t>
      </w:r>
    </w:p>
    <w:p w:rsidR="00264F60" w:rsidRPr="00264F60" w:rsidRDefault="00264F60" w:rsidP="003B3FA0">
      <w:pPr>
        <w:numPr>
          <w:ilvl w:val="0"/>
          <w:numId w:val="17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In case to preserve</w:t>
      </w:r>
    </w:p>
    <w:p w:rsidR="00264F60" w:rsidRPr="00264F60" w:rsidRDefault="00264F60" w:rsidP="003B3FA0">
      <w:pPr>
        <w:numPr>
          <w:ilvl w:val="0"/>
          <w:numId w:val="17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In the order of preserving</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‘In case of something’ means if something happens the use of which is irrelevant in the given context. ‘In order to do something’ which means with the purpose or intention of doing or achieving something is most appropriate. Hence the correction is ‘In order to preserve’.</w:t>
      </w:r>
    </w:p>
    <w:p w:rsidR="005E7FAD" w:rsidRDefault="00264F60" w:rsidP="003B3FA0">
      <w:pPr>
        <w:rPr>
          <w:sz w:val="72"/>
          <w:szCs w:val="72"/>
        </w:rPr>
      </w:pPr>
      <w:r w:rsidRPr="00264F60">
        <w:rPr>
          <w:sz w:val="72"/>
          <w:szCs w:val="72"/>
        </w:rPr>
        <w:t>Wipro</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  In the following, the questions choose the word which best expresses the meaning of the given word. STRINGENT</w:t>
      </w:r>
    </w:p>
    <w:p w:rsidR="00264F60" w:rsidRPr="00264F60" w:rsidRDefault="00264F60" w:rsidP="003B3FA0">
      <w:pPr>
        <w:numPr>
          <w:ilvl w:val="0"/>
          <w:numId w:val="17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Dry</w:t>
      </w:r>
    </w:p>
    <w:p w:rsidR="00264F60" w:rsidRPr="00264F60" w:rsidRDefault="00264F60" w:rsidP="003B3FA0">
      <w:pPr>
        <w:numPr>
          <w:ilvl w:val="0"/>
          <w:numId w:val="17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Strained</w:t>
      </w:r>
    </w:p>
    <w:p w:rsidR="00264F60" w:rsidRPr="00264F60" w:rsidRDefault="00264F60" w:rsidP="003B3FA0">
      <w:pPr>
        <w:numPr>
          <w:ilvl w:val="0"/>
          <w:numId w:val="17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Rigorous</w:t>
      </w:r>
    </w:p>
    <w:p w:rsidR="00264F60" w:rsidRPr="00264F60" w:rsidRDefault="00264F60" w:rsidP="003B3FA0">
      <w:pPr>
        <w:numPr>
          <w:ilvl w:val="0"/>
          <w:numId w:val="17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Shrill</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 LAMENT</w:t>
      </w:r>
    </w:p>
    <w:p w:rsidR="00264F60" w:rsidRPr="00264F60" w:rsidRDefault="00264F60" w:rsidP="003B3FA0">
      <w:pPr>
        <w:numPr>
          <w:ilvl w:val="0"/>
          <w:numId w:val="17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Bewail</w:t>
      </w:r>
    </w:p>
    <w:p w:rsidR="00264F60" w:rsidRPr="00264F60" w:rsidRDefault="00264F60" w:rsidP="003B3FA0">
      <w:pPr>
        <w:numPr>
          <w:ilvl w:val="0"/>
          <w:numId w:val="17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Comment</w:t>
      </w:r>
    </w:p>
    <w:p w:rsidR="00264F60" w:rsidRPr="00264F60" w:rsidRDefault="00264F60" w:rsidP="003B3FA0">
      <w:pPr>
        <w:numPr>
          <w:ilvl w:val="0"/>
          <w:numId w:val="17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Condone</w:t>
      </w:r>
    </w:p>
    <w:p w:rsidR="00264F60" w:rsidRPr="00264F60" w:rsidRDefault="00264F60" w:rsidP="003B3FA0">
      <w:pPr>
        <w:numPr>
          <w:ilvl w:val="0"/>
          <w:numId w:val="17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Console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3</w:t>
      </w:r>
      <w:r w:rsidRPr="00264F60">
        <w:rPr>
          <w:rFonts w:ascii="Arial" w:eastAsia="Times New Roman" w:hAnsi="Arial" w:cs="Arial"/>
          <w:color w:val="222222"/>
          <w:sz w:val="17"/>
          <w:szCs w:val="17"/>
          <w:lang w:eastAsia="en-IN" w:bidi="hi-IN"/>
        </w:rPr>
        <w:t>. The following questions, consist of two words each that have a certain relationship to each other, followed by four lettered pairs of words. Select the lettered pair that has the same relationship as the original pair of words. Bread : Bakery : : Brick : ?</w:t>
      </w:r>
    </w:p>
    <w:p w:rsidR="00264F60" w:rsidRPr="00264F60" w:rsidRDefault="00264F60" w:rsidP="003B3FA0">
      <w:pPr>
        <w:numPr>
          <w:ilvl w:val="0"/>
          <w:numId w:val="17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Mint</w:t>
      </w:r>
    </w:p>
    <w:p w:rsidR="00264F60" w:rsidRPr="00264F60" w:rsidRDefault="00264F60" w:rsidP="003B3FA0">
      <w:pPr>
        <w:numPr>
          <w:ilvl w:val="0"/>
          <w:numId w:val="17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Kiln</w:t>
      </w:r>
    </w:p>
    <w:p w:rsidR="00264F60" w:rsidRPr="00264F60" w:rsidRDefault="00264F60" w:rsidP="003B3FA0">
      <w:pPr>
        <w:numPr>
          <w:ilvl w:val="0"/>
          <w:numId w:val="17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Furnace</w:t>
      </w:r>
    </w:p>
    <w:p w:rsidR="00264F60" w:rsidRPr="00264F60" w:rsidRDefault="00264F60" w:rsidP="003B3FA0">
      <w:pPr>
        <w:numPr>
          <w:ilvl w:val="0"/>
          <w:numId w:val="17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Mine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Second is the place where first is manufactured.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4. Sword : Slaughter : : Scalpel : ?</w:t>
      </w:r>
    </w:p>
    <w:p w:rsidR="00264F60" w:rsidRPr="00264F60" w:rsidRDefault="00264F60" w:rsidP="003B3FA0">
      <w:pPr>
        <w:numPr>
          <w:ilvl w:val="0"/>
          <w:numId w:val="17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Murder</w:t>
      </w:r>
    </w:p>
    <w:p w:rsidR="00264F60" w:rsidRPr="00264F60" w:rsidRDefault="00264F60" w:rsidP="003B3FA0">
      <w:pPr>
        <w:numPr>
          <w:ilvl w:val="0"/>
          <w:numId w:val="17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Stab</w:t>
      </w:r>
    </w:p>
    <w:p w:rsidR="00264F60" w:rsidRPr="00264F60" w:rsidRDefault="00264F60" w:rsidP="003B3FA0">
      <w:pPr>
        <w:numPr>
          <w:ilvl w:val="0"/>
          <w:numId w:val="17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Surgery</w:t>
      </w:r>
    </w:p>
    <w:p w:rsidR="00264F60" w:rsidRPr="00264F60" w:rsidRDefault="00264F60" w:rsidP="003B3FA0">
      <w:pPr>
        <w:numPr>
          <w:ilvl w:val="0"/>
          <w:numId w:val="17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Chopping</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Second denotes the purpose for which the first is used .</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5. Life : Autobiography : : Witness : ?</w:t>
      </w:r>
    </w:p>
    <w:p w:rsidR="00264F60" w:rsidRPr="00264F60" w:rsidRDefault="00264F60" w:rsidP="003B3FA0">
      <w:pPr>
        <w:numPr>
          <w:ilvl w:val="0"/>
          <w:numId w:val="17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Paper</w:t>
      </w:r>
    </w:p>
    <w:p w:rsidR="00264F60" w:rsidRPr="00264F60" w:rsidRDefault="00264F60" w:rsidP="003B3FA0">
      <w:pPr>
        <w:numPr>
          <w:ilvl w:val="0"/>
          <w:numId w:val="17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Truth</w:t>
      </w:r>
    </w:p>
    <w:p w:rsidR="00264F60" w:rsidRPr="00264F60" w:rsidRDefault="00264F60" w:rsidP="003B3FA0">
      <w:pPr>
        <w:numPr>
          <w:ilvl w:val="0"/>
          <w:numId w:val="17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Documents</w:t>
      </w:r>
    </w:p>
    <w:p w:rsidR="00264F60" w:rsidRPr="00264F60" w:rsidRDefault="00264F60" w:rsidP="003B3FA0">
      <w:pPr>
        <w:numPr>
          <w:ilvl w:val="0"/>
          <w:numId w:val="17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Acceptance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Second contains an amount of the first.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6. A man walks 5 km toward </w:t>
      </w:r>
      <w:r w:rsidRPr="00264F60">
        <w:rPr>
          <w:rFonts w:ascii="Arial" w:eastAsia="Times New Roman" w:hAnsi="Arial" w:cs="Arial"/>
          <w:color w:val="222222"/>
          <w:sz w:val="17"/>
          <w:szCs w:val="17"/>
          <w:lang w:eastAsia="en-IN" w:bidi="hi-IN"/>
        </w:rPr>
        <w:t>south</w:t>
      </w:r>
      <w:r w:rsidRPr="00264F60">
        <w:rPr>
          <w:rFonts w:ascii="Arial" w:eastAsia="Times New Roman" w:hAnsi="Arial" w:cs="Arial"/>
          <w:b/>
          <w:bCs/>
          <w:color w:val="222222"/>
          <w:sz w:val="17"/>
          <w:lang w:eastAsia="en-IN" w:bidi="hi-IN"/>
        </w:rPr>
        <w:t> and then turns to the right. After walking 3 km he turns to the left and walks 5 km. Now in which direction is he from the starting place?</w:t>
      </w:r>
    </w:p>
    <w:p w:rsidR="00264F60" w:rsidRPr="00264F60" w:rsidRDefault="00264F60" w:rsidP="003B3FA0">
      <w:pPr>
        <w:numPr>
          <w:ilvl w:val="0"/>
          <w:numId w:val="17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West</w:t>
      </w:r>
    </w:p>
    <w:p w:rsidR="00264F60" w:rsidRPr="00264F60" w:rsidRDefault="00264F60" w:rsidP="003B3FA0">
      <w:pPr>
        <w:numPr>
          <w:ilvl w:val="0"/>
          <w:numId w:val="17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South</w:t>
      </w:r>
    </w:p>
    <w:p w:rsidR="00264F60" w:rsidRPr="00264F60" w:rsidRDefault="00264F60" w:rsidP="003B3FA0">
      <w:pPr>
        <w:numPr>
          <w:ilvl w:val="0"/>
          <w:numId w:val="17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North-East</w:t>
      </w:r>
    </w:p>
    <w:p w:rsidR="00264F60" w:rsidRPr="00264F60" w:rsidRDefault="00264F60" w:rsidP="003B3FA0">
      <w:pPr>
        <w:numPr>
          <w:ilvl w:val="0"/>
          <w:numId w:val="17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South-West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7. A tank is filled </w:t>
      </w:r>
      <w:r w:rsidRPr="00264F60">
        <w:rPr>
          <w:rFonts w:ascii="Arial" w:eastAsia="Times New Roman" w:hAnsi="Arial" w:cs="Arial"/>
          <w:color w:val="222222"/>
          <w:sz w:val="17"/>
          <w:szCs w:val="17"/>
          <w:lang w:eastAsia="en-IN" w:bidi="hi-IN"/>
        </w:rPr>
        <w:t>by</w:t>
      </w:r>
      <w:r w:rsidRPr="00264F60">
        <w:rPr>
          <w:rFonts w:ascii="Arial" w:eastAsia="Times New Roman" w:hAnsi="Arial" w:cs="Arial"/>
          <w:b/>
          <w:bCs/>
          <w:color w:val="222222"/>
          <w:sz w:val="17"/>
          <w:lang w:eastAsia="en-IN" w:bidi="hi-IN"/>
        </w:rPr>
        <w:t> three pipes with uniform flow. The first two pipes operating simultaneously fill the tank </w:t>
      </w:r>
      <w:r w:rsidRPr="00264F60">
        <w:rPr>
          <w:rFonts w:ascii="Arial" w:eastAsia="Times New Roman" w:hAnsi="Arial" w:cs="Arial"/>
          <w:color w:val="222222"/>
          <w:sz w:val="17"/>
          <w:szCs w:val="17"/>
          <w:lang w:eastAsia="en-IN" w:bidi="hi-IN"/>
        </w:rPr>
        <w:t>in</w:t>
      </w:r>
      <w:r w:rsidRPr="00264F60">
        <w:rPr>
          <w:rFonts w:ascii="Arial" w:eastAsia="Times New Roman" w:hAnsi="Arial" w:cs="Arial"/>
          <w:b/>
          <w:bCs/>
          <w:color w:val="222222"/>
          <w:sz w:val="17"/>
          <w:lang w:eastAsia="en-IN" w:bidi="hi-IN"/>
        </w:rPr>
        <w:t> the same time during which the tank is filled by the third pipe alone. The second pipe fills the tank 5 hours faster than the first pipe and 4 hours slower than the third pipe. The time required by the first pipe is:</w:t>
      </w:r>
    </w:p>
    <w:p w:rsidR="00264F60" w:rsidRPr="00264F60" w:rsidRDefault="00264F60" w:rsidP="003B3FA0">
      <w:pPr>
        <w:numPr>
          <w:ilvl w:val="0"/>
          <w:numId w:val="17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6 hours</w:t>
      </w:r>
    </w:p>
    <w:p w:rsidR="00264F60" w:rsidRPr="00264F60" w:rsidRDefault="00264F60" w:rsidP="003B3FA0">
      <w:pPr>
        <w:numPr>
          <w:ilvl w:val="0"/>
          <w:numId w:val="17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10 hours</w:t>
      </w:r>
    </w:p>
    <w:p w:rsidR="00264F60" w:rsidRPr="00264F60" w:rsidRDefault="00264F60" w:rsidP="003B3FA0">
      <w:pPr>
        <w:numPr>
          <w:ilvl w:val="0"/>
          <w:numId w:val="17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15 hours</w:t>
      </w:r>
    </w:p>
    <w:p w:rsidR="00264F60" w:rsidRPr="00264F60" w:rsidRDefault="00264F60" w:rsidP="003B3FA0">
      <w:pPr>
        <w:numPr>
          <w:ilvl w:val="0"/>
          <w:numId w:val="17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30 hours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Suppose, first pipe alone takes x hours to fill the tank . Then, second and third pipes will take (x -5) and (x – 9) hours respectively to fill the tank. 1/x + 1/(x – 5) = 1/(x – 9) (x – 5 + x) /x(x – 5) = 1/(x – 9) (2x – 5)(x – 9) = x(x – 5) x2 – 18x + 45 = 0 (x – 15)(x – 3) = 0 x = 15. [neglecting x =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8. Tickets numbered 1 to 20 are mixed up and then a ticket is drawn at random. What is the probability that the ticket drawn has a number which is a multiple of 3 or </w:t>
      </w:r>
      <w:r w:rsidRPr="00264F60">
        <w:rPr>
          <w:rFonts w:ascii="Arial" w:eastAsia="Times New Roman" w:hAnsi="Arial" w:cs="Arial"/>
          <w:color w:val="222222"/>
          <w:sz w:val="17"/>
          <w:szCs w:val="17"/>
          <w:lang w:eastAsia="en-IN" w:bidi="hi-IN"/>
        </w:rPr>
        <w:t>5 ?</w:t>
      </w:r>
    </w:p>
    <w:p w:rsidR="00264F60" w:rsidRPr="00264F60" w:rsidRDefault="00264F60" w:rsidP="003B3FA0">
      <w:pPr>
        <w:numPr>
          <w:ilvl w:val="0"/>
          <w:numId w:val="18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1/2</w:t>
      </w:r>
    </w:p>
    <w:p w:rsidR="00264F60" w:rsidRPr="00264F60" w:rsidRDefault="00264F60" w:rsidP="003B3FA0">
      <w:pPr>
        <w:numPr>
          <w:ilvl w:val="0"/>
          <w:numId w:val="18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2/5</w:t>
      </w:r>
    </w:p>
    <w:p w:rsidR="00264F60" w:rsidRPr="00264F60" w:rsidRDefault="00264F60" w:rsidP="003B3FA0">
      <w:pPr>
        <w:numPr>
          <w:ilvl w:val="0"/>
          <w:numId w:val="18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8/15</w:t>
      </w:r>
    </w:p>
    <w:p w:rsidR="00264F60" w:rsidRPr="00264F60" w:rsidRDefault="00264F60" w:rsidP="003B3FA0">
      <w:pPr>
        <w:numPr>
          <w:ilvl w:val="0"/>
          <w:numId w:val="18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9/20</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Here, S = {1, 2, 3, 4, …., 19, 20}. Let E = event of getting a multiple of 3 or 5 = {3, 6 , 9, 12, 15, 18, 5, 10, 20}. P(E)= n(E)/n(S)= 9/20.</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9. In how many ways can the letters of the word ‘LEADER’ be arranged?</w:t>
      </w:r>
    </w:p>
    <w:p w:rsidR="00264F60" w:rsidRPr="00264F60" w:rsidRDefault="00264F60" w:rsidP="003B3FA0">
      <w:pPr>
        <w:numPr>
          <w:ilvl w:val="0"/>
          <w:numId w:val="18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72</w:t>
      </w:r>
    </w:p>
    <w:p w:rsidR="00264F60" w:rsidRPr="00264F60" w:rsidRDefault="00264F60" w:rsidP="003B3FA0">
      <w:pPr>
        <w:numPr>
          <w:ilvl w:val="0"/>
          <w:numId w:val="18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144</w:t>
      </w:r>
    </w:p>
    <w:p w:rsidR="00264F60" w:rsidRPr="00264F60" w:rsidRDefault="00264F60" w:rsidP="003B3FA0">
      <w:pPr>
        <w:numPr>
          <w:ilvl w:val="0"/>
          <w:numId w:val="18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360</w:t>
      </w:r>
    </w:p>
    <w:p w:rsidR="00264F60" w:rsidRPr="00264F60" w:rsidRDefault="00264F60" w:rsidP="003B3FA0">
      <w:pPr>
        <w:numPr>
          <w:ilvl w:val="0"/>
          <w:numId w:val="18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720</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The word ‘LEADER’ contains 6 letters, namely 1L, 2E, 1A, 1D and 1R. Required number of ways = 6!/ (1!)(2!)(1!)(1!)(1!)= 360.</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10. A motorboat, whose speed in 15 km/hr in still water goes 30 km downstream and comes back in a total of 4 hours 30 minutes. The speed of the stream (in km/hr) is:</w:t>
      </w:r>
    </w:p>
    <w:p w:rsidR="00264F60" w:rsidRPr="00264F60" w:rsidRDefault="00264F60" w:rsidP="003B3FA0">
      <w:pPr>
        <w:numPr>
          <w:ilvl w:val="0"/>
          <w:numId w:val="18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4</w:t>
      </w:r>
    </w:p>
    <w:p w:rsidR="00264F60" w:rsidRPr="00264F60" w:rsidRDefault="00264F60" w:rsidP="003B3FA0">
      <w:pPr>
        <w:numPr>
          <w:ilvl w:val="0"/>
          <w:numId w:val="18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w:t>
      </w:r>
    </w:p>
    <w:p w:rsidR="00264F60" w:rsidRPr="00264F60" w:rsidRDefault="00264F60" w:rsidP="003B3FA0">
      <w:pPr>
        <w:numPr>
          <w:ilvl w:val="0"/>
          <w:numId w:val="18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6</w:t>
      </w:r>
    </w:p>
    <w:p w:rsidR="00264F60" w:rsidRPr="00264F60" w:rsidRDefault="00264F60" w:rsidP="003B3FA0">
      <w:pPr>
        <w:numPr>
          <w:ilvl w:val="0"/>
          <w:numId w:val="18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10</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11. In the questions below the sentences have been given in Active/Passive voice. From the given alternatives, choose the one which best expresses the given sentence in Passive/Active voice. 1. After driving professor Kumar to the museum she dropped him at his hotel.</w:t>
      </w:r>
    </w:p>
    <w:p w:rsidR="00264F60" w:rsidRPr="00264F60" w:rsidRDefault="00264F60" w:rsidP="003B3FA0">
      <w:pPr>
        <w:numPr>
          <w:ilvl w:val="0"/>
          <w:numId w:val="18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After being driven to the museum, Professor Kumar was dropped at his hotel.</w:t>
      </w:r>
    </w:p>
    <w:p w:rsidR="00264F60" w:rsidRPr="00264F60" w:rsidRDefault="00264F60" w:rsidP="003B3FA0">
      <w:pPr>
        <w:numPr>
          <w:ilvl w:val="0"/>
          <w:numId w:val="18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Professor Kumar was being driven dropped at his hotel.</w:t>
      </w:r>
    </w:p>
    <w:p w:rsidR="00264F60" w:rsidRPr="00264F60" w:rsidRDefault="00264F60" w:rsidP="003B3FA0">
      <w:pPr>
        <w:numPr>
          <w:ilvl w:val="0"/>
          <w:numId w:val="18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After she had driven Professor Kumar to the museum she had dropped him at his hotel.</w:t>
      </w:r>
    </w:p>
    <w:p w:rsidR="00264F60" w:rsidRPr="00264F60" w:rsidRDefault="00264F60" w:rsidP="003B3FA0">
      <w:pPr>
        <w:numPr>
          <w:ilvl w:val="0"/>
          <w:numId w:val="18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After she was driven Professor Kumar to the museum she had dropped him at his hotel.</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12. She makes cakes every Sunday.</w:t>
      </w:r>
    </w:p>
    <w:p w:rsidR="00264F60" w:rsidRPr="00264F60" w:rsidRDefault="00264F60" w:rsidP="003B3FA0">
      <w:pPr>
        <w:numPr>
          <w:ilvl w:val="0"/>
          <w:numId w:val="18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Every Sunday cakes made by her.</w:t>
      </w:r>
    </w:p>
    <w:p w:rsidR="00264F60" w:rsidRPr="00264F60" w:rsidRDefault="00264F60" w:rsidP="003B3FA0">
      <w:pPr>
        <w:numPr>
          <w:ilvl w:val="0"/>
          <w:numId w:val="18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Cakes are made by her every Sunday.</w:t>
      </w:r>
    </w:p>
    <w:p w:rsidR="00264F60" w:rsidRPr="00264F60" w:rsidRDefault="00264F60" w:rsidP="003B3FA0">
      <w:pPr>
        <w:numPr>
          <w:ilvl w:val="0"/>
          <w:numId w:val="18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Cakes make her every Sunday.</w:t>
      </w:r>
    </w:p>
    <w:p w:rsidR="00264F60" w:rsidRPr="00264F60" w:rsidRDefault="00264F60" w:rsidP="003B3FA0">
      <w:pPr>
        <w:numPr>
          <w:ilvl w:val="0"/>
          <w:numId w:val="18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Cakes were made by her every Sunday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13. I remember my sister taking me to the museum.</w:t>
      </w:r>
    </w:p>
    <w:p w:rsidR="00264F60" w:rsidRPr="00264F60" w:rsidRDefault="00264F60" w:rsidP="003B3FA0">
      <w:pPr>
        <w:numPr>
          <w:ilvl w:val="0"/>
          <w:numId w:val="18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remember I was taken to the museum by my sister.</w:t>
      </w:r>
    </w:p>
    <w:p w:rsidR="00264F60" w:rsidRPr="00264F60" w:rsidRDefault="00264F60" w:rsidP="003B3FA0">
      <w:pPr>
        <w:numPr>
          <w:ilvl w:val="0"/>
          <w:numId w:val="18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remember being taken to the museum by my sister.</w:t>
      </w:r>
    </w:p>
    <w:p w:rsidR="00264F60" w:rsidRPr="00264F60" w:rsidRDefault="00264F60" w:rsidP="003B3FA0">
      <w:pPr>
        <w:numPr>
          <w:ilvl w:val="0"/>
          <w:numId w:val="18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remember myself being taken to the museum by my sister.</w:t>
      </w:r>
    </w:p>
    <w:p w:rsidR="00264F60" w:rsidRPr="00264F60" w:rsidRDefault="00264F60" w:rsidP="003B3FA0">
      <w:pPr>
        <w:numPr>
          <w:ilvl w:val="0"/>
          <w:numId w:val="18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remember taken to the museum by my sister.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14. The doctor advised the patient not to eat rice.</w:t>
      </w:r>
    </w:p>
    <w:p w:rsidR="00264F60" w:rsidRPr="00264F60" w:rsidRDefault="00264F60" w:rsidP="003B3FA0">
      <w:pPr>
        <w:numPr>
          <w:ilvl w:val="0"/>
          <w:numId w:val="18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patient was advised by the doctor not to eat rice.</w:t>
      </w:r>
    </w:p>
    <w:p w:rsidR="00264F60" w:rsidRPr="00264F60" w:rsidRDefault="00264F60" w:rsidP="003B3FA0">
      <w:pPr>
        <w:numPr>
          <w:ilvl w:val="0"/>
          <w:numId w:val="18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patient was advised by the doctor that he should not eat rice.</w:t>
      </w:r>
    </w:p>
    <w:p w:rsidR="00264F60" w:rsidRPr="00264F60" w:rsidRDefault="00264F60" w:rsidP="003B3FA0">
      <w:pPr>
        <w:numPr>
          <w:ilvl w:val="0"/>
          <w:numId w:val="18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patient was being advised by the doctor that he should not rice by the doctor.</w:t>
      </w:r>
    </w:p>
    <w:p w:rsidR="00264F60" w:rsidRPr="00264F60" w:rsidRDefault="00264F60" w:rsidP="003B3FA0">
      <w:pPr>
        <w:numPr>
          <w:ilvl w:val="0"/>
          <w:numId w:val="18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patient has been advised not to eat rice by the doctor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15. They greet me cheerfully every morning.</w:t>
      </w:r>
    </w:p>
    <w:p w:rsidR="00264F60" w:rsidRPr="00264F60" w:rsidRDefault="00264F60" w:rsidP="003B3FA0">
      <w:pPr>
        <w:numPr>
          <w:ilvl w:val="0"/>
          <w:numId w:val="18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Every morning I was greeted cheerfully.</w:t>
      </w:r>
    </w:p>
    <w:p w:rsidR="00264F60" w:rsidRPr="00264F60" w:rsidRDefault="00264F60" w:rsidP="003B3FA0">
      <w:pPr>
        <w:numPr>
          <w:ilvl w:val="0"/>
          <w:numId w:val="18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am greeted cheerfully by them every morning.</w:t>
      </w:r>
    </w:p>
    <w:p w:rsidR="00264F60" w:rsidRPr="00264F60" w:rsidRDefault="00264F60" w:rsidP="003B3FA0">
      <w:pPr>
        <w:numPr>
          <w:ilvl w:val="0"/>
          <w:numId w:val="18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am being greeted cheerfully by them every morning.</w:t>
      </w:r>
    </w:p>
    <w:p w:rsidR="00264F60" w:rsidRPr="00264F60" w:rsidRDefault="00264F60" w:rsidP="003B3FA0">
      <w:pPr>
        <w:numPr>
          <w:ilvl w:val="0"/>
          <w:numId w:val="18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Cheerful greeting is done by them every morning to me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16.  Pick out the most effective word(s) from the given words to fill in the blank to make the sentence meaningfully complete. Fate smiles …… those who untiringly grapple with stark realities of life.</w:t>
      </w:r>
    </w:p>
    <w:p w:rsidR="00264F60" w:rsidRPr="00264F60" w:rsidRDefault="00264F60" w:rsidP="003B3FA0">
      <w:pPr>
        <w:numPr>
          <w:ilvl w:val="0"/>
          <w:numId w:val="18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with</w:t>
      </w:r>
    </w:p>
    <w:p w:rsidR="00264F60" w:rsidRPr="00264F60" w:rsidRDefault="00264F60" w:rsidP="003B3FA0">
      <w:pPr>
        <w:numPr>
          <w:ilvl w:val="0"/>
          <w:numId w:val="18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over</w:t>
      </w:r>
    </w:p>
    <w:p w:rsidR="00264F60" w:rsidRPr="00264F60" w:rsidRDefault="00264F60" w:rsidP="003B3FA0">
      <w:pPr>
        <w:numPr>
          <w:ilvl w:val="0"/>
          <w:numId w:val="18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w:t>
      </w:r>
    </w:p>
    <w:p w:rsidR="00264F60" w:rsidRPr="00264F60" w:rsidRDefault="00264F60" w:rsidP="003B3FA0">
      <w:pPr>
        <w:numPr>
          <w:ilvl w:val="0"/>
          <w:numId w:val="18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round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17. The miser gazed …… at the pile of gold coins in front of him.</w:t>
      </w:r>
    </w:p>
    <w:p w:rsidR="00264F60" w:rsidRPr="00264F60" w:rsidRDefault="00264F60" w:rsidP="003B3FA0">
      <w:pPr>
        <w:numPr>
          <w:ilvl w:val="0"/>
          <w:numId w:val="18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avidly</w:t>
      </w:r>
    </w:p>
    <w:p w:rsidR="00264F60" w:rsidRPr="00264F60" w:rsidRDefault="00264F60" w:rsidP="003B3FA0">
      <w:pPr>
        <w:numPr>
          <w:ilvl w:val="0"/>
          <w:numId w:val="18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admiringly</w:t>
      </w:r>
    </w:p>
    <w:p w:rsidR="00264F60" w:rsidRPr="00264F60" w:rsidRDefault="00264F60" w:rsidP="003B3FA0">
      <w:pPr>
        <w:numPr>
          <w:ilvl w:val="0"/>
          <w:numId w:val="18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thoughtfully</w:t>
      </w:r>
    </w:p>
    <w:p w:rsidR="00264F60" w:rsidRPr="00264F60" w:rsidRDefault="00264F60" w:rsidP="003B3FA0">
      <w:pPr>
        <w:numPr>
          <w:ilvl w:val="0"/>
          <w:numId w:val="18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earnestly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18. Catching the earlier train will give us the …… to do some shopping.</w:t>
      </w:r>
    </w:p>
    <w:p w:rsidR="00264F60" w:rsidRPr="00264F60" w:rsidRDefault="00264F60" w:rsidP="003B3FA0">
      <w:pPr>
        <w:numPr>
          <w:ilvl w:val="0"/>
          <w:numId w:val="19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chance</w:t>
      </w:r>
    </w:p>
    <w:p w:rsidR="00264F60" w:rsidRPr="00264F60" w:rsidRDefault="00264F60" w:rsidP="003B3FA0">
      <w:pPr>
        <w:numPr>
          <w:ilvl w:val="0"/>
          <w:numId w:val="19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admiringly</w:t>
      </w:r>
    </w:p>
    <w:p w:rsidR="00264F60" w:rsidRPr="00264F60" w:rsidRDefault="00264F60" w:rsidP="003B3FA0">
      <w:pPr>
        <w:numPr>
          <w:ilvl w:val="0"/>
          <w:numId w:val="19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thoughtfully</w:t>
      </w:r>
    </w:p>
    <w:p w:rsidR="00264F60" w:rsidRPr="00264F60" w:rsidRDefault="00264F60" w:rsidP="003B3FA0">
      <w:pPr>
        <w:numPr>
          <w:ilvl w:val="0"/>
          <w:numId w:val="19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earnestly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19. In the following questions choose the word which is the exact OPPOSITE of the given words. HYPOCRITICAL</w:t>
      </w:r>
    </w:p>
    <w:p w:rsidR="00264F60" w:rsidRPr="00264F60" w:rsidRDefault="00264F60" w:rsidP="003B3FA0">
      <w:pPr>
        <w:numPr>
          <w:ilvl w:val="0"/>
          <w:numId w:val="19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Gentle</w:t>
      </w:r>
    </w:p>
    <w:p w:rsidR="00264F60" w:rsidRPr="00264F60" w:rsidRDefault="00264F60" w:rsidP="003B3FA0">
      <w:pPr>
        <w:numPr>
          <w:ilvl w:val="0"/>
          <w:numId w:val="19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Sincere</w:t>
      </w:r>
    </w:p>
    <w:p w:rsidR="00264F60" w:rsidRPr="00264F60" w:rsidRDefault="00264F60" w:rsidP="003B3FA0">
      <w:pPr>
        <w:numPr>
          <w:ilvl w:val="0"/>
          <w:numId w:val="19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Amiable</w:t>
      </w:r>
    </w:p>
    <w:p w:rsidR="00264F60" w:rsidRPr="00264F60" w:rsidRDefault="00264F60" w:rsidP="003B3FA0">
      <w:pPr>
        <w:numPr>
          <w:ilvl w:val="0"/>
          <w:numId w:val="19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Dependable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20. QUIESCENT</w:t>
      </w:r>
    </w:p>
    <w:p w:rsidR="00264F60" w:rsidRPr="00264F60" w:rsidRDefault="00264F60" w:rsidP="003B3FA0">
      <w:pPr>
        <w:numPr>
          <w:ilvl w:val="0"/>
          <w:numId w:val="19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Active</w:t>
      </w:r>
    </w:p>
    <w:p w:rsidR="00264F60" w:rsidRPr="00264F60" w:rsidRDefault="00264F60" w:rsidP="003B3FA0">
      <w:pPr>
        <w:numPr>
          <w:ilvl w:val="0"/>
          <w:numId w:val="19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Dormant</w:t>
      </w:r>
    </w:p>
    <w:p w:rsidR="00264F60" w:rsidRPr="00264F60" w:rsidRDefault="00264F60" w:rsidP="003B3FA0">
      <w:pPr>
        <w:numPr>
          <w:ilvl w:val="0"/>
          <w:numId w:val="19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Weak</w:t>
      </w:r>
    </w:p>
    <w:p w:rsidR="00264F60" w:rsidRPr="00264F60" w:rsidRDefault="00264F60" w:rsidP="003B3FA0">
      <w:pPr>
        <w:numPr>
          <w:ilvl w:val="0"/>
          <w:numId w:val="19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Unconcerned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21. In a certain store, the profit is 320% of the cost. If the cost increases by 25% but the selling price remains constant, approximately what percentage of the selling price is the profit?</w:t>
      </w:r>
    </w:p>
    <w:p w:rsidR="00264F60" w:rsidRPr="00264F60" w:rsidRDefault="00264F60" w:rsidP="003B3FA0">
      <w:pPr>
        <w:numPr>
          <w:ilvl w:val="0"/>
          <w:numId w:val="19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30%</w:t>
      </w:r>
    </w:p>
    <w:p w:rsidR="00264F60" w:rsidRPr="00264F60" w:rsidRDefault="00264F60" w:rsidP="003B3FA0">
      <w:pPr>
        <w:numPr>
          <w:ilvl w:val="0"/>
          <w:numId w:val="19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70%</w:t>
      </w:r>
    </w:p>
    <w:p w:rsidR="00264F60" w:rsidRPr="00264F60" w:rsidRDefault="00264F60" w:rsidP="003B3FA0">
      <w:pPr>
        <w:numPr>
          <w:ilvl w:val="0"/>
          <w:numId w:val="19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100%</w:t>
      </w:r>
    </w:p>
    <w:p w:rsidR="00264F60" w:rsidRPr="00264F60" w:rsidRDefault="00264F60" w:rsidP="003B3FA0">
      <w:pPr>
        <w:numPr>
          <w:ilvl w:val="0"/>
          <w:numId w:val="19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250%</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22. The speed of a boat in still water </w:t>
      </w:r>
      <w:r w:rsidRPr="00264F60">
        <w:rPr>
          <w:rFonts w:ascii="Arial" w:eastAsia="Times New Roman" w:hAnsi="Arial" w:cs="Arial"/>
          <w:color w:val="222222"/>
          <w:sz w:val="17"/>
          <w:szCs w:val="17"/>
          <w:lang w:eastAsia="en-IN" w:bidi="hi-IN"/>
        </w:rPr>
        <w:t>in</w:t>
      </w:r>
      <w:r w:rsidRPr="00264F60">
        <w:rPr>
          <w:rFonts w:ascii="Arial" w:eastAsia="Times New Roman" w:hAnsi="Arial" w:cs="Arial"/>
          <w:b/>
          <w:bCs/>
          <w:color w:val="222222"/>
          <w:sz w:val="17"/>
          <w:lang w:eastAsia="en-IN" w:bidi="hi-IN"/>
        </w:rPr>
        <w:t> 15 km/hr and the rate of current is 3 km/hr. The distance </w:t>
      </w:r>
      <w:r w:rsidRPr="00264F60">
        <w:rPr>
          <w:rFonts w:ascii="Arial" w:eastAsia="Times New Roman" w:hAnsi="Arial" w:cs="Arial"/>
          <w:color w:val="222222"/>
          <w:sz w:val="17"/>
          <w:szCs w:val="17"/>
          <w:lang w:eastAsia="en-IN" w:bidi="hi-IN"/>
        </w:rPr>
        <w:t>travelled</w:t>
      </w:r>
      <w:r w:rsidRPr="00264F60">
        <w:rPr>
          <w:rFonts w:ascii="Arial" w:eastAsia="Times New Roman" w:hAnsi="Arial" w:cs="Arial"/>
          <w:b/>
          <w:bCs/>
          <w:color w:val="222222"/>
          <w:sz w:val="17"/>
          <w:lang w:eastAsia="en-IN" w:bidi="hi-IN"/>
        </w:rPr>
        <w:t> downstream in 12 minutes is: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A.1.2 km</w:t>
      </w:r>
      <w:r w:rsidRPr="00264F60">
        <w:rPr>
          <w:rFonts w:ascii="Arial" w:eastAsia="Times New Roman" w:hAnsi="Arial" w:cs="Arial"/>
          <w:color w:val="222222"/>
          <w:sz w:val="17"/>
          <w:szCs w:val="17"/>
          <w:lang w:eastAsia="en-IN" w:bidi="hi-IN"/>
        </w:rPr>
        <w:br/>
        <w:t>B.1.8 km</w:t>
      </w:r>
      <w:r w:rsidRPr="00264F60">
        <w:rPr>
          <w:rFonts w:ascii="Arial" w:eastAsia="Times New Roman" w:hAnsi="Arial" w:cs="Arial"/>
          <w:color w:val="222222"/>
          <w:sz w:val="17"/>
          <w:szCs w:val="17"/>
          <w:lang w:eastAsia="en-IN" w:bidi="hi-IN"/>
        </w:rPr>
        <w:br/>
        <w:t>C.2.4 km</w:t>
      </w:r>
      <w:r w:rsidRPr="00264F60">
        <w:rPr>
          <w:rFonts w:ascii="Arial" w:eastAsia="Times New Roman" w:hAnsi="Arial" w:cs="Arial"/>
          <w:color w:val="222222"/>
          <w:sz w:val="17"/>
          <w:szCs w:val="17"/>
          <w:lang w:eastAsia="en-IN" w:bidi="hi-IN"/>
        </w:rPr>
        <w:br/>
        <w:t>D.3.6 km</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Speed downstream = (15 + 3) kmph = 18 kmph. Distance travelled = (18 x 12/60)km = 3.6km</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23. A batsman scored 110 runs which included 3 boundaries and 8 sixes. What percent of his total score did he make by running between the wickets?</w:t>
      </w:r>
    </w:p>
    <w:p w:rsidR="00264F60" w:rsidRPr="00264F60" w:rsidRDefault="00264F60" w:rsidP="003B3FA0">
      <w:pPr>
        <w:numPr>
          <w:ilvl w:val="0"/>
          <w:numId w:val="19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45%</w:t>
      </w:r>
    </w:p>
    <w:p w:rsidR="00264F60" w:rsidRPr="00264F60" w:rsidRDefault="00264F60" w:rsidP="003B3FA0">
      <w:pPr>
        <w:numPr>
          <w:ilvl w:val="0"/>
          <w:numId w:val="19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45(5/11)%</w:t>
      </w:r>
    </w:p>
    <w:p w:rsidR="00264F60" w:rsidRPr="00264F60" w:rsidRDefault="00264F60" w:rsidP="003B3FA0">
      <w:pPr>
        <w:numPr>
          <w:ilvl w:val="0"/>
          <w:numId w:val="19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54(6/11)%</w:t>
      </w:r>
    </w:p>
    <w:p w:rsidR="00264F60" w:rsidRPr="00264F60" w:rsidRDefault="00264F60" w:rsidP="003B3FA0">
      <w:pPr>
        <w:numPr>
          <w:ilvl w:val="0"/>
          <w:numId w:val="19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24. Which of the following diagrams indicates the best relation between Women, Mothers and Engineers ?  TESY’ v3UI6  (Image)</w:t>
      </w:r>
    </w:p>
    <w:p w:rsidR="00264F60" w:rsidRPr="00264F60" w:rsidRDefault="00264F60" w:rsidP="003B3FA0">
      <w:pPr>
        <w:numPr>
          <w:ilvl w:val="0"/>
          <w:numId w:val="19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w:t>
      </w:r>
    </w:p>
    <w:p w:rsidR="00264F60" w:rsidRPr="00264F60" w:rsidRDefault="00264F60" w:rsidP="003B3FA0">
      <w:pPr>
        <w:numPr>
          <w:ilvl w:val="0"/>
          <w:numId w:val="19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w:t>
      </w:r>
    </w:p>
    <w:p w:rsidR="00264F60" w:rsidRPr="00264F60" w:rsidRDefault="00264F60" w:rsidP="003B3FA0">
      <w:pPr>
        <w:numPr>
          <w:ilvl w:val="0"/>
          <w:numId w:val="19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w:t>
      </w:r>
    </w:p>
    <w:p w:rsidR="00264F60" w:rsidRPr="00264F60" w:rsidRDefault="00264F60" w:rsidP="003B3FA0">
      <w:pPr>
        <w:numPr>
          <w:ilvl w:val="0"/>
          <w:numId w:val="19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All mothers are women and some mothers and some women may be engineers.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25. Two students appeared at an examination. One of them secured 9 marks more than the other and his marks </w:t>
      </w:r>
      <w:r w:rsidRPr="00264F60">
        <w:rPr>
          <w:rFonts w:ascii="Arial" w:eastAsia="Times New Roman" w:hAnsi="Arial" w:cs="Arial"/>
          <w:color w:val="222222"/>
          <w:sz w:val="17"/>
          <w:szCs w:val="17"/>
          <w:lang w:eastAsia="en-IN" w:bidi="hi-IN"/>
        </w:rPr>
        <w:t>was</w:t>
      </w:r>
      <w:r w:rsidRPr="00264F60">
        <w:rPr>
          <w:rFonts w:ascii="Arial" w:eastAsia="Times New Roman" w:hAnsi="Arial" w:cs="Arial"/>
          <w:b/>
          <w:bCs/>
          <w:color w:val="222222"/>
          <w:sz w:val="17"/>
          <w:lang w:eastAsia="en-IN" w:bidi="hi-IN"/>
        </w:rPr>
        <w:t> 56% of the sum of their marks. The marks obtained by them are:</w:t>
      </w:r>
    </w:p>
    <w:p w:rsidR="00264F60" w:rsidRPr="00264F60" w:rsidRDefault="00264F60" w:rsidP="003B3FA0">
      <w:pPr>
        <w:numPr>
          <w:ilvl w:val="0"/>
          <w:numId w:val="19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39, 30</w:t>
      </w:r>
    </w:p>
    <w:p w:rsidR="00264F60" w:rsidRPr="00264F60" w:rsidRDefault="00264F60" w:rsidP="003B3FA0">
      <w:pPr>
        <w:numPr>
          <w:ilvl w:val="0"/>
          <w:numId w:val="19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41, 32</w:t>
      </w:r>
    </w:p>
    <w:p w:rsidR="00264F60" w:rsidRPr="00264F60" w:rsidRDefault="00264F60" w:rsidP="003B3FA0">
      <w:pPr>
        <w:numPr>
          <w:ilvl w:val="0"/>
          <w:numId w:val="19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42, 33</w:t>
      </w:r>
    </w:p>
    <w:p w:rsidR="00264F60" w:rsidRPr="00264F60" w:rsidRDefault="00264F60" w:rsidP="003B3FA0">
      <w:pPr>
        <w:numPr>
          <w:ilvl w:val="0"/>
          <w:numId w:val="19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43, 34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Let their marks be (x + 9) and x. Then, x + 9 = 56/100 (x + 9 + x) = 25(x + 9) = 14(2x + 9) = 3x = 99 = x = 33 So, their marks are 42 and 33.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26. A train 240 m long passes a pole in 24 seconds. How long will it take to pass a platform 650 m </w:t>
      </w:r>
      <w:r w:rsidRPr="00264F60">
        <w:rPr>
          <w:rFonts w:ascii="Arial" w:eastAsia="Times New Roman" w:hAnsi="Arial" w:cs="Arial"/>
          <w:color w:val="222222"/>
          <w:sz w:val="17"/>
          <w:szCs w:val="17"/>
          <w:lang w:eastAsia="en-IN" w:bidi="hi-IN"/>
        </w:rPr>
        <w:t>long ?</w:t>
      </w:r>
    </w:p>
    <w:p w:rsidR="00264F60" w:rsidRPr="00264F60" w:rsidRDefault="00264F60" w:rsidP="003B3FA0">
      <w:pPr>
        <w:numPr>
          <w:ilvl w:val="0"/>
          <w:numId w:val="19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65 sec</w:t>
      </w:r>
    </w:p>
    <w:p w:rsidR="00264F60" w:rsidRPr="00264F60" w:rsidRDefault="00264F60" w:rsidP="003B3FA0">
      <w:pPr>
        <w:numPr>
          <w:ilvl w:val="0"/>
          <w:numId w:val="19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89 sec</w:t>
      </w:r>
    </w:p>
    <w:p w:rsidR="00264F60" w:rsidRPr="00264F60" w:rsidRDefault="00264F60" w:rsidP="003B3FA0">
      <w:pPr>
        <w:numPr>
          <w:ilvl w:val="0"/>
          <w:numId w:val="19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100 sec</w:t>
      </w:r>
    </w:p>
    <w:p w:rsidR="00264F60" w:rsidRPr="00264F60" w:rsidRDefault="00264F60" w:rsidP="003B3FA0">
      <w:pPr>
        <w:numPr>
          <w:ilvl w:val="0"/>
          <w:numId w:val="19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150 sec</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Speed = (240/24)m/sec = 10 m/sec. Required time = (240 + 650)/10 sec = 89 sec.</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27. Here are some words translated from an artificial language. moolokarn means blue sky wilkospadi means bicycle race moolowilko means blue bicycle Which word could mean “racecar”?</w:t>
      </w:r>
    </w:p>
    <w:p w:rsidR="00264F60" w:rsidRPr="00264F60" w:rsidRDefault="00264F60" w:rsidP="003B3FA0">
      <w:pPr>
        <w:numPr>
          <w:ilvl w:val="0"/>
          <w:numId w:val="19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wilkozwet</w:t>
      </w:r>
    </w:p>
    <w:p w:rsidR="00264F60" w:rsidRPr="00264F60" w:rsidRDefault="00264F60" w:rsidP="003B3FA0">
      <w:pPr>
        <w:numPr>
          <w:ilvl w:val="0"/>
          <w:numId w:val="19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spadiwilko</w:t>
      </w:r>
    </w:p>
    <w:p w:rsidR="00264F60" w:rsidRPr="00264F60" w:rsidRDefault="00264F60" w:rsidP="003B3FA0">
      <w:pPr>
        <w:numPr>
          <w:ilvl w:val="0"/>
          <w:numId w:val="19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moolobreil</w:t>
      </w:r>
    </w:p>
    <w:p w:rsidR="00264F60" w:rsidRPr="00264F60" w:rsidRDefault="00264F60" w:rsidP="003B3FA0">
      <w:pPr>
        <w:numPr>
          <w:ilvl w:val="0"/>
          <w:numId w:val="19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spadivolo</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From wilkospadi, you can determine that wilko means bicicyle and spadi means race. Therefore, the first part of the word that means racecar should begin with spadi. That limits your choices to b and d. Choice b, spadiwilko, is incorrect because we have already determined that wilkomeans bicycle. Therefore, the answer must be choice d, spadivolo.</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28. A is two years older than B who is twice as old as C. If the total of the ages of A, B, and C be 27, then how old is B?</w:t>
      </w:r>
    </w:p>
    <w:p w:rsidR="00264F60" w:rsidRPr="00264F60" w:rsidRDefault="00264F60" w:rsidP="003B3FA0">
      <w:pPr>
        <w:numPr>
          <w:ilvl w:val="0"/>
          <w:numId w:val="19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7</w:t>
      </w:r>
    </w:p>
    <w:p w:rsidR="00264F60" w:rsidRPr="00264F60" w:rsidRDefault="00264F60" w:rsidP="003B3FA0">
      <w:pPr>
        <w:numPr>
          <w:ilvl w:val="0"/>
          <w:numId w:val="19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8</w:t>
      </w:r>
    </w:p>
    <w:p w:rsidR="00264F60" w:rsidRPr="00264F60" w:rsidRDefault="00264F60" w:rsidP="003B3FA0">
      <w:pPr>
        <w:numPr>
          <w:ilvl w:val="0"/>
          <w:numId w:val="19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9</w:t>
      </w:r>
    </w:p>
    <w:p w:rsidR="00264F60" w:rsidRPr="00264F60" w:rsidRDefault="00264F60" w:rsidP="003B3FA0">
      <w:pPr>
        <w:numPr>
          <w:ilvl w:val="0"/>
          <w:numId w:val="19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10</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Let C’s age be x years. Then, B’s age = 2x years. A’s age = (2x + 2) years. (2x + 2) + 2x + x = 27 5x = 25 x = 5. Hence, B’s age = 2x = 10 years.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29. A is thrice as good as workman as B and therefore is able to finish a job in 60 days less than B. Working together, they can do it in?</w:t>
      </w:r>
    </w:p>
    <w:p w:rsidR="00264F60" w:rsidRPr="00264F60" w:rsidRDefault="00264F60" w:rsidP="003B3FA0">
      <w:pPr>
        <w:numPr>
          <w:ilvl w:val="0"/>
          <w:numId w:val="20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20 days</w:t>
      </w:r>
    </w:p>
    <w:p w:rsidR="00264F60" w:rsidRPr="00264F60" w:rsidRDefault="00264F60" w:rsidP="003B3FA0">
      <w:pPr>
        <w:numPr>
          <w:ilvl w:val="0"/>
          <w:numId w:val="20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22(1/2) days</w:t>
      </w:r>
    </w:p>
    <w:p w:rsidR="00264F60" w:rsidRPr="00264F60" w:rsidRDefault="00264F60" w:rsidP="003B3FA0">
      <w:pPr>
        <w:numPr>
          <w:ilvl w:val="0"/>
          <w:numId w:val="20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25 days</w:t>
      </w:r>
    </w:p>
    <w:p w:rsidR="00264F60" w:rsidRPr="00264F60" w:rsidRDefault="00264F60" w:rsidP="003B3FA0">
      <w:pPr>
        <w:numPr>
          <w:ilvl w:val="0"/>
          <w:numId w:val="20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30 days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30. If 20% of a = b, then b% of 20 is the same as:</w:t>
      </w:r>
    </w:p>
    <w:p w:rsidR="00264F60" w:rsidRPr="00264F60" w:rsidRDefault="00264F60" w:rsidP="003B3FA0">
      <w:pPr>
        <w:numPr>
          <w:ilvl w:val="0"/>
          <w:numId w:val="20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4% of a</w:t>
      </w:r>
    </w:p>
    <w:p w:rsidR="00264F60" w:rsidRPr="00264F60" w:rsidRDefault="00264F60" w:rsidP="003B3FA0">
      <w:pPr>
        <w:numPr>
          <w:ilvl w:val="0"/>
          <w:numId w:val="20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 of a</w:t>
      </w:r>
    </w:p>
    <w:p w:rsidR="00264F60" w:rsidRPr="00264F60" w:rsidRDefault="00264F60" w:rsidP="003B3FA0">
      <w:pPr>
        <w:numPr>
          <w:ilvl w:val="0"/>
          <w:numId w:val="20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20% of a</w:t>
      </w:r>
    </w:p>
    <w:p w:rsidR="00264F60" w:rsidRPr="00264F60" w:rsidRDefault="00264F60" w:rsidP="003B3FA0">
      <w:pPr>
        <w:numPr>
          <w:ilvl w:val="0"/>
          <w:numId w:val="20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None of these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148" w:line="240" w:lineRule="auto"/>
        <w:outlineLvl w:val="2"/>
        <w:rPr>
          <w:rFonts w:ascii="Arial" w:eastAsia="Times New Roman" w:hAnsi="Arial" w:cs="Arial"/>
          <w:color w:val="222222"/>
          <w:sz w:val="27"/>
          <w:szCs w:val="27"/>
          <w:lang w:eastAsia="en-IN" w:bidi="hi-IN"/>
        </w:rPr>
      </w:pPr>
      <w:r w:rsidRPr="00264F60">
        <w:rPr>
          <w:rFonts w:ascii="Arial" w:eastAsia="Times New Roman" w:hAnsi="Arial" w:cs="Arial"/>
          <w:color w:val="222222"/>
          <w:sz w:val="27"/>
          <w:szCs w:val="27"/>
          <w:lang w:eastAsia="en-IN" w:bidi="hi-IN"/>
        </w:rPr>
        <w:t>Wipro Reasoning Test Placement Papers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Reasoning is the next task at hand that will be a challenge in Wipro Placement Examination. These individual sample questions on each Reasoning discipline will help you understand how to score better in the Wipro Placement Test.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 Choose the correct alternative that will continue the same pattern and fill in the blank spaces:</w:t>
      </w:r>
      <w:r w:rsidRPr="00264F60">
        <w:rPr>
          <w:rFonts w:ascii="Arial" w:eastAsia="Times New Roman" w:hAnsi="Arial" w:cs="Arial"/>
          <w:color w:val="222222"/>
          <w:sz w:val="17"/>
          <w:szCs w:val="17"/>
          <w:lang w:eastAsia="en-IN" w:bidi="hi-IN"/>
        </w:rPr>
        <w:br/>
        <w:t>3, 7, 15, 31, 63, (….)</w:t>
      </w:r>
    </w:p>
    <w:p w:rsidR="00264F60" w:rsidRPr="00264F60" w:rsidRDefault="00264F60" w:rsidP="003B3FA0">
      <w:pPr>
        <w:numPr>
          <w:ilvl w:val="0"/>
          <w:numId w:val="20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92</w:t>
      </w:r>
    </w:p>
    <w:p w:rsidR="00264F60" w:rsidRPr="00264F60" w:rsidRDefault="00264F60" w:rsidP="003B3FA0">
      <w:pPr>
        <w:numPr>
          <w:ilvl w:val="0"/>
          <w:numId w:val="20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115</w:t>
      </w:r>
    </w:p>
    <w:p w:rsidR="00264F60" w:rsidRPr="00264F60" w:rsidRDefault="00264F60" w:rsidP="003B3FA0">
      <w:pPr>
        <w:numPr>
          <w:ilvl w:val="0"/>
          <w:numId w:val="20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127</w:t>
      </w:r>
    </w:p>
    <w:p w:rsidR="00264F60" w:rsidRPr="00264F60" w:rsidRDefault="00264F60" w:rsidP="003B3FA0">
      <w:pPr>
        <w:numPr>
          <w:ilvl w:val="0"/>
          <w:numId w:val="20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131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Each number in the series is the preceding number multiplied by 2 and then increased by 1.</w:t>
      </w:r>
      <w:r w:rsidRPr="00264F60">
        <w:rPr>
          <w:rFonts w:ascii="Arial" w:eastAsia="Times New Roman" w:hAnsi="Arial" w:cs="Arial"/>
          <w:color w:val="222222"/>
          <w:sz w:val="17"/>
          <w:szCs w:val="17"/>
          <w:lang w:eastAsia="en-IN" w:bidi="hi-IN"/>
        </w:rPr>
        <w:br/>
        <w:t>Thus, (3 * 2) + 1 = 7, (7 * 2) + 1 = 15, (15 * 2) + 1 = 31, and so on.</w:t>
      </w:r>
      <w:r w:rsidRPr="00264F60">
        <w:rPr>
          <w:rFonts w:ascii="Arial" w:eastAsia="Times New Roman" w:hAnsi="Arial" w:cs="Arial"/>
          <w:color w:val="222222"/>
          <w:sz w:val="17"/>
          <w:szCs w:val="17"/>
          <w:lang w:eastAsia="en-IN" w:bidi="hi-IN"/>
        </w:rPr>
        <w:br/>
        <w:t>Missing number = (63 * 2) + 1 = 127.</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 Study the following information carefully and answer the given questions:</w:t>
      </w:r>
      <w:r w:rsidRPr="00264F60">
        <w:rPr>
          <w:rFonts w:ascii="Arial" w:eastAsia="Times New Roman" w:hAnsi="Arial" w:cs="Arial"/>
          <w:color w:val="222222"/>
          <w:sz w:val="17"/>
          <w:szCs w:val="17"/>
          <w:lang w:eastAsia="en-IN" w:bidi="hi-IN"/>
        </w:rPr>
        <w:br/>
        <w:t>A word and number arrangement machine when given an input line of words and numbers rearranges them following a particular rule in each step. The following is an illustration of input and rearrangement:</w:t>
      </w:r>
      <w:r w:rsidRPr="00264F60">
        <w:rPr>
          <w:rFonts w:ascii="Arial" w:eastAsia="Times New Roman" w:hAnsi="Arial" w:cs="Arial"/>
          <w:color w:val="222222"/>
          <w:sz w:val="17"/>
          <w:szCs w:val="17"/>
          <w:lang w:eastAsia="en-IN" w:bidi="hi-IN"/>
        </w:rPr>
        <w:br/>
        <w:t>Input: 39 121 48 18 76 112 14 45 63 96</w:t>
      </w:r>
      <w:r w:rsidRPr="00264F60">
        <w:rPr>
          <w:rFonts w:ascii="Arial" w:eastAsia="Times New Roman" w:hAnsi="Arial" w:cs="Arial"/>
          <w:color w:val="222222"/>
          <w:sz w:val="17"/>
          <w:szCs w:val="17"/>
          <w:lang w:eastAsia="en-IN" w:bidi="hi-IN"/>
        </w:rPr>
        <w:br/>
        <w:t>Step I: 14 39 121 48 18 76 112 45 63 96</w:t>
      </w:r>
      <w:r w:rsidRPr="00264F60">
        <w:rPr>
          <w:rFonts w:ascii="Arial" w:eastAsia="Times New Roman" w:hAnsi="Arial" w:cs="Arial"/>
          <w:color w:val="222222"/>
          <w:sz w:val="17"/>
          <w:szCs w:val="17"/>
          <w:lang w:eastAsia="en-IN" w:bidi="hi-IN"/>
        </w:rPr>
        <w:br/>
        <w:t>Step II: 14 39 48 18 76 112 45 63 96 121</w:t>
      </w:r>
      <w:r w:rsidRPr="00264F60">
        <w:rPr>
          <w:rFonts w:ascii="Arial" w:eastAsia="Times New Roman" w:hAnsi="Arial" w:cs="Arial"/>
          <w:color w:val="222222"/>
          <w:sz w:val="17"/>
          <w:szCs w:val="17"/>
          <w:lang w:eastAsia="en-IN" w:bidi="hi-IN"/>
        </w:rPr>
        <w:br/>
        <w:t>Step III: 14 18 39 48 76 112 45 63 96 121</w:t>
      </w:r>
      <w:r w:rsidRPr="00264F60">
        <w:rPr>
          <w:rFonts w:ascii="Arial" w:eastAsia="Times New Roman" w:hAnsi="Arial" w:cs="Arial"/>
          <w:color w:val="222222"/>
          <w:sz w:val="17"/>
          <w:szCs w:val="17"/>
          <w:lang w:eastAsia="en-IN" w:bidi="hi-IN"/>
        </w:rPr>
        <w:br/>
        <w:t>Step IV: 14 18 39 48 76 45 63 96 112 121</w:t>
      </w:r>
      <w:r w:rsidRPr="00264F60">
        <w:rPr>
          <w:rFonts w:ascii="Arial" w:eastAsia="Times New Roman" w:hAnsi="Arial" w:cs="Arial"/>
          <w:color w:val="222222"/>
          <w:sz w:val="17"/>
          <w:szCs w:val="17"/>
          <w:lang w:eastAsia="en-IN" w:bidi="hi-IN"/>
        </w:rPr>
        <w:br/>
        <w:t>Step V: 14 18 39 45 48 76 63 96 112 121</w:t>
      </w:r>
      <w:r w:rsidRPr="00264F60">
        <w:rPr>
          <w:rFonts w:ascii="Arial" w:eastAsia="Times New Roman" w:hAnsi="Arial" w:cs="Arial"/>
          <w:color w:val="222222"/>
          <w:sz w:val="17"/>
          <w:szCs w:val="17"/>
          <w:lang w:eastAsia="en-IN" w:bidi="hi-IN"/>
        </w:rPr>
        <w:br/>
        <w:t>Step VI: 14 18 39 45 48 63 76 96 112 121</w:t>
      </w:r>
      <w:r w:rsidRPr="00264F60">
        <w:rPr>
          <w:rFonts w:ascii="Arial" w:eastAsia="Times New Roman" w:hAnsi="Arial" w:cs="Arial"/>
          <w:color w:val="222222"/>
          <w:sz w:val="17"/>
          <w:szCs w:val="17"/>
          <w:lang w:eastAsia="en-IN" w:bidi="hi-IN"/>
        </w:rPr>
        <w:br/>
        <w:t>This is the final arrangement and step VI is the last step for this input.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What will be the step II for the following input?</w:t>
      </w:r>
      <w:r w:rsidRPr="00264F60">
        <w:rPr>
          <w:rFonts w:ascii="Arial" w:eastAsia="Times New Roman" w:hAnsi="Arial" w:cs="Arial"/>
          <w:color w:val="222222"/>
          <w:sz w:val="17"/>
          <w:szCs w:val="17"/>
          <w:lang w:eastAsia="en-IN" w:bidi="hi-IN"/>
        </w:rPr>
        <w:br/>
        <w:t>Input: 47 62 17 92 86 42 24 79</w:t>
      </w:r>
    </w:p>
    <w:p w:rsidR="00264F60" w:rsidRPr="00264F60" w:rsidRDefault="00264F60" w:rsidP="003B3FA0">
      <w:pPr>
        <w:numPr>
          <w:ilvl w:val="0"/>
          <w:numId w:val="20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17 24 47 62 86 42 79 92</w:t>
      </w:r>
    </w:p>
    <w:p w:rsidR="00264F60" w:rsidRPr="00264F60" w:rsidRDefault="00264F60" w:rsidP="003B3FA0">
      <w:pPr>
        <w:numPr>
          <w:ilvl w:val="0"/>
          <w:numId w:val="20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17 47 62 86 42 24 79 92</w:t>
      </w:r>
    </w:p>
    <w:p w:rsidR="00264F60" w:rsidRPr="00264F60" w:rsidRDefault="00264F60" w:rsidP="003B3FA0">
      <w:pPr>
        <w:numPr>
          <w:ilvl w:val="0"/>
          <w:numId w:val="20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17 24 47 62 92 86 42 79</w:t>
      </w:r>
    </w:p>
    <w:p w:rsidR="00264F60" w:rsidRPr="00264F60" w:rsidRDefault="00264F60" w:rsidP="003B3FA0">
      <w:pPr>
        <w:numPr>
          <w:ilvl w:val="0"/>
          <w:numId w:val="20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17 47 62 86 24 42 79 92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Step I: The smallest number becomes first and the remaining numbers shift one position rightward.</w:t>
      </w:r>
      <w:r w:rsidRPr="00264F60">
        <w:rPr>
          <w:rFonts w:ascii="Arial" w:eastAsia="Times New Roman" w:hAnsi="Arial" w:cs="Arial"/>
          <w:color w:val="222222"/>
          <w:sz w:val="17"/>
          <w:szCs w:val="17"/>
          <w:lang w:eastAsia="en-IN" w:bidi="hi-IN"/>
        </w:rPr>
        <w:br/>
        <w:t>Step II: The largest number among given numbers becomes last and the remaining numbers shift one position leftward.</w:t>
      </w:r>
      <w:r w:rsidRPr="00264F60">
        <w:rPr>
          <w:rFonts w:ascii="Arial" w:eastAsia="Times New Roman" w:hAnsi="Arial" w:cs="Arial"/>
          <w:color w:val="222222"/>
          <w:sz w:val="17"/>
          <w:szCs w:val="17"/>
          <w:lang w:eastAsia="en-IN" w:bidi="hi-IN"/>
        </w:rPr>
        <w:br/>
        <w:t>The steps are repeated alternately till all the numbers get arranged in ascending order and that will be that last step for that particular input.</w:t>
      </w:r>
      <w:r w:rsidRPr="00264F60">
        <w:rPr>
          <w:rFonts w:ascii="Arial" w:eastAsia="Times New Roman" w:hAnsi="Arial" w:cs="Arial"/>
          <w:color w:val="222222"/>
          <w:sz w:val="17"/>
          <w:szCs w:val="17"/>
          <w:lang w:eastAsia="en-IN" w:bidi="hi-IN"/>
        </w:rPr>
        <w:br/>
        <w:t>Input: 47 62 17 92 86 42 24 79</w:t>
      </w:r>
      <w:r w:rsidRPr="00264F60">
        <w:rPr>
          <w:rFonts w:ascii="Arial" w:eastAsia="Times New Roman" w:hAnsi="Arial" w:cs="Arial"/>
          <w:color w:val="222222"/>
          <w:sz w:val="17"/>
          <w:szCs w:val="17"/>
          <w:lang w:eastAsia="en-IN" w:bidi="hi-IN"/>
        </w:rPr>
        <w:br/>
        <w:t>Step I: 17 47 62 92 86 42 24 79</w:t>
      </w:r>
      <w:r w:rsidRPr="00264F60">
        <w:rPr>
          <w:rFonts w:ascii="Arial" w:eastAsia="Times New Roman" w:hAnsi="Arial" w:cs="Arial"/>
          <w:color w:val="222222"/>
          <w:sz w:val="17"/>
          <w:szCs w:val="17"/>
          <w:lang w:eastAsia="en-IN" w:bidi="hi-IN"/>
        </w:rPr>
        <w:br/>
        <w:t>Step II: 17 47 62 86 42 24 79 92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3</w:t>
      </w:r>
      <w:r w:rsidRPr="00264F60">
        <w:rPr>
          <w:rFonts w:ascii="Arial" w:eastAsia="Times New Roman" w:hAnsi="Arial" w:cs="Arial"/>
          <w:color w:val="222222"/>
          <w:sz w:val="17"/>
          <w:szCs w:val="17"/>
          <w:lang w:eastAsia="en-IN" w:bidi="hi-IN"/>
        </w:rPr>
        <w:t>. (A)  Recently, an Air India Airbus was grounded in Delhi because of a technical snag.</w:t>
      </w:r>
      <w:r w:rsidRPr="00264F60">
        <w:rPr>
          <w:rFonts w:ascii="Arial" w:eastAsia="Times New Roman" w:hAnsi="Arial" w:cs="Arial"/>
          <w:color w:val="222222"/>
          <w:sz w:val="17"/>
          <w:szCs w:val="17"/>
          <w:lang w:eastAsia="en-IN" w:bidi="hi-IN"/>
        </w:rPr>
        <w:br/>
        <w:t>(B)  Air India faces a severe shortage of maintenance engineers.</w:t>
      </w:r>
    </w:p>
    <w:p w:rsidR="00264F60" w:rsidRPr="00264F60" w:rsidRDefault="00264F60" w:rsidP="003B3FA0">
      <w:pPr>
        <w:numPr>
          <w:ilvl w:val="0"/>
          <w:numId w:val="20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statement (A) is the cause and statement (B) is its effect.</w:t>
      </w:r>
    </w:p>
    <w:p w:rsidR="00264F60" w:rsidRPr="00264F60" w:rsidRDefault="00264F60" w:rsidP="003B3FA0">
      <w:pPr>
        <w:numPr>
          <w:ilvl w:val="0"/>
          <w:numId w:val="20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statement (B) is the cause and statement (A) is its effect.</w:t>
      </w:r>
    </w:p>
    <w:p w:rsidR="00264F60" w:rsidRPr="00264F60" w:rsidRDefault="00264F60" w:rsidP="003B3FA0">
      <w:pPr>
        <w:numPr>
          <w:ilvl w:val="0"/>
          <w:numId w:val="20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both the statements (A) and (B) are independent causes.</w:t>
      </w:r>
    </w:p>
    <w:p w:rsidR="00264F60" w:rsidRPr="00264F60" w:rsidRDefault="00264F60" w:rsidP="003B3FA0">
      <w:pPr>
        <w:numPr>
          <w:ilvl w:val="0"/>
          <w:numId w:val="20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both the statements (A) and (B) are effects of independent causes.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As Air India is facing a severe shortage of maintenance engineers the technical snags is a common sight. Hence, (B) is the cause and (A) is the effect.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4. Statement:</w:t>
      </w:r>
      <w:r w:rsidRPr="00264F60">
        <w:rPr>
          <w:rFonts w:ascii="Arial" w:eastAsia="Times New Roman" w:hAnsi="Arial" w:cs="Arial"/>
          <w:color w:val="222222"/>
          <w:sz w:val="17"/>
          <w:szCs w:val="17"/>
          <w:lang w:eastAsia="en-IN" w:bidi="hi-IN"/>
        </w:rPr>
        <w:br/>
        <w:t>Provide mid day meals to the children in primary schools to increase the number of students attending schools.</w:t>
      </w:r>
      <w:r w:rsidRPr="00264F60">
        <w:rPr>
          <w:rFonts w:ascii="Arial" w:eastAsia="Times New Roman" w:hAnsi="Arial" w:cs="Arial"/>
          <w:color w:val="222222"/>
          <w:sz w:val="17"/>
          <w:szCs w:val="17"/>
          <w:lang w:eastAsia="en-IN" w:bidi="hi-IN"/>
        </w:rPr>
        <w:br/>
        <w:t>Assumptions:</w:t>
      </w:r>
      <w:r w:rsidRPr="00264F60">
        <w:rPr>
          <w:rFonts w:ascii="Arial" w:eastAsia="Times New Roman" w:hAnsi="Arial" w:cs="Arial"/>
          <w:color w:val="222222"/>
          <w:sz w:val="17"/>
          <w:szCs w:val="17"/>
          <w:lang w:eastAsia="en-IN" w:bidi="hi-IN"/>
        </w:rPr>
        <w:br/>
        <w:t>I. Mid day meals will attract the children to the schools.</w:t>
      </w:r>
      <w:r w:rsidRPr="00264F60">
        <w:rPr>
          <w:rFonts w:ascii="Arial" w:eastAsia="Times New Roman" w:hAnsi="Arial" w:cs="Arial"/>
          <w:color w:val="222222"/>
          <w:sz w:val="17"/>
          <w:szCs w:val="17"/>
          <w:lang w:eastAsia="en-IN" w:bidi="hi-IN"/>
        </w:rPr>
        <w:br/>
        <w:t>II. Those children who are otherwise deprived of good food will attend the schools.</w:t>
      </w:r>
    </w:p>
    <w:p w:rsidR="00264F60" w:rsidRPr="00264F60" w:rsidRDefault="00264F60" w:rsidP="003B3FA0">
      <w:pPr>
        <w:numPr>
          <w:ilvl w:val="0"/>
          <w:numId w:val="20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assumption I is implicit</w:t>
      </w:r>
    </w:p>
    <w:p w:rsidR="00264F60" w:rsidRPr="00264F60" w:rsidRDefault="00264F60" w:rsidP="003B3FA0">
      <w:pPr>
        <w:numPr>
          <w:ilvl w:val="0"/>
          <w:numId w:val="20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assumption II is implicit</w:t>
      </w:r>
    </w:p>
    <w:p w:rsidR="00264F60" w:rsidRPr="00264F60" w:rsidRDefault="00264F60" w:rsidP="003B3FA0">
      <w:pPr>
        <w:numPr>
          <w:ilvl w:val="0"/>
          <w:numId w:val="20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either I or II is implicit</w:t>
      </w:r>
    </w:p>
    <w:p w:rsidR="00264F60" w:rsidRPr="00264F60" w:rsidRDefault="00264F60" w:rsidP="003B3FA0">
      <w:pPr>
        <w:numPr>
          <w:ilvl w:val="0"/>
          <w:numId w:val="20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neither I nor II is implicit</w:t>
      </w:r>
    </w:p>
    <w:p w:rsidR="00264F60" w:rsidRPr="00264F60" w:rsidRDefault="00264F60" w:rsidP="003B3FA0">
      <w:pPr>
        <w:numPr>
          <w:ilvl w:val="0"/>
          <w:numId w:val="20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both I and II are implicit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The scheme will attract the children, particularly those who have no good food available at home. So both assumptions are implicit.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5. While expressing concern over the rapid pullout of foreign institutional investor (FII) money, the finance minister said that it is mainly due to the economic crisis in Europe and the pullout is adversely </w:t>
      </w:r>
      <w:r w:rsidRPr="00264F60">
        <w:rPr>
          <w:rFonts w:ascii="Arial" w:eastAsia="Times New Roman" w:hAnsi="Arial" w:cs="Arial"/>
          <w:color w:val="222222"/>
          <w:sz w:val="17"/>
          <w:szCs w:val="17"/>
          <w:lang w:eastAsia="en-IN" w:bidi="hi-IN"/>
        </w:rPr>
        <w:t>effecting</w:t>
      </w:r>
      <w:r w:rsidRPr="00264F60">
        <w:rPr>
          <w:rFonts w:ascii="Arial" w:eastAsia="Times New Roman" w:hAnsi="Arial" w:cs="Arial"/>
          <w:b/>
          <w:bCs/>
          <w:color w:val="222222"/>
          <w:sz w:val="17"/>
          <w:lang w:eastAsia="en-IN" w:bidi="hi-IN"/>
        </w:rPr>
        <w:t> the Indian stock market. FIIs said that they are in need of funds to </w:t>
      </w:r>
      <w:r w:rsidRPr="00264F60">
        <w:rPr>
          <w:rFonts w:ascii="Arial" w:eastAsia="Times New Roman" w:hAnsi="Arial" w:cs="Arial"/>
          <w:color w:val="222222"/>
          <w:sz w:val="17"/>
          <w:szCs w:val="17"/>
          <w:lang w:eastAsia="en-IN" w:bidi="hi-IN"/>
        </w:rPr>
        <w:t>stabilise</w:t>
      </w:r>
      <w:r w:rsidRPr="00264F60">
        <w:rPr>
          <w:rFonts w:ascii="Arial" w:eastAsia="Times New Roman" w:hAnsi="Arial" w:cs="Arial"/>
          <w:b/>
          <w:bCs/>
          <w:color w:val="222222"/>
          <w:sz w:val="17"/>
          <w:lang w:eastAsia="en-IN" w:bidi="hi-IN"/>
        </w:rPr>
        <w:t> their operations in the European markets.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There is no lock-in period for the FII money for pullout.</w:t>
      </w:r>
      <w:r w:rsidRPr="00264F60">
        <w:rPr>
          <w:rFonts w:ascii="Arial" w:eastAsia="Times New Roman" w:hAnsi="Arial" w:cs="Arial"/>
          <w:color w:val="222222"/>
          <w:sz w:val="17"/>
          <w:szCs w:val="17"/>
          <w:lang w:eastAsia="en-IN" w:bidi="hi-IN"/>
        </w:rPr>
        <w:br/>
        <w:t>B. The pilled out FII money will be used by the institutions for their European operations.</w:t>
      </w:r>
      <w:r w:rsidRPr="00264F60">
        <w:rPr>
          <w:rFonts w:ascii="Arial" w:eastAsia="Times New Roman" w:hAnsi="Arial" w:cs="Arial"/>
          <w:color w:val="222222"/>
          <w:sz w:val="17"/>
          <w:szCs w:val="17"/>
          <w:lang w:eastAsia="en-IN" w:bidi="hi-IN"/>
        </w:rPr>
        <w:br/>
        <w:t>C. Some FII money that was pulled out was invested in the Indian stock market.</w:t>
      </w:r>
      <w:r w:rsidRPr="00264F60">
        <w:rPr>
          <w:rFonts w:ascii="Arial" w:eastAsia="Times New Roman" w:hAnsi="Arial" w:cs="Arial"/>
          <w:color w:val="222222"/>
          <w:sz w:val="17"/>
          <w:szCs w:val="17"/>
          <w:lang w:eastAsia="en-IN" w:bidi="hi-IN"/>
        </w:rPr>
        <w:br/>
        <w:t>D. The domestic institutional investors may also pull out of the Indian stock market.</w:t>
      </w:r>
      <w:r w:rsidRPr="00264F60">
        <w:rPr>
          <w:rFonts w:ascii="Arial" w:eastAsia="Times New Roman" w:hAnsi="Arial" w:cs="Arial"/>
          <w:color w:val="222222"/>
          <w:sz w:val="17"/>
          <w:szCs w:val="17"/>
          <w:lang w:eastAsia="en-IN" w:bidi="hi-IN"/>
        </w:rPr>
        <w:br/>
        <w:t>E. The FIIs do not have sufficient money to handle European crisis and also to remain invested in the Indian stock market.</w:t>
      </w:r>
      <w:r w:rsidRPr="00264F60">
        <w:rPr>
          <w:rFonts w:ascii="Arial" w:eastAsia="Times New Roman" w:hAnsi="Arial" w:cs="Arial"/>
          <w:color w:val="222222"/>
          <w:sz w:val="17"/>
          <w:szCs w:val="17"/>
          <w:lang w:eastAsia="en-IN" w:bidi="hi-IN"/>
        </w:rPr>
        <w:br/>
        <w:t>Which of the statements A, B, C, D and E mentioned above represents an inferences that can be drawn from the above statement?</w:t>
      </w:r>
    </w:p>
    <w:p w:rsidR="00264F60" w:rsidRPr="00264F60" w:rsidRDefault="00264F60" w:rsidP="003B3FA0">
      <w:pPr>
        <w:numPr>
          <w:ilvl w:val="0"/>
          <w:numId w:val="20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and E</w:t>
      </w:r>
    </w:p>
    <w:p w:rsidR="00264F60" w:rsidRPr="00264F60" w:rsidRDefault="00264F60" w:rsidP="003B3FA0">
      <w:pPr>
        <w:numPr>
          <w:ilvl w:val="0"/>
          <w:numId w:val="20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 alone</w:t>
      </w:r>
    </w:p>
    <w:p w:rsidR="00264F60" w:rsidRPr="00264F60" w:rsidRDefault="00264F60" w:rsidP="003B3FA0">
      <w:pPr>
        <w:numPr>
          <w:ilvl w:val="0"/>
          <w:numId w:val="20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 and E</w:t>
      </w:r>
    </w:p>
    <w:p w:rsidR="00264F60" w:rsidRPr="00264F60" w:rsidRDefault="00264F60" w:rsidP="003B3FA0">
      <w:pPr>
        <w:numPr>
          <w:ilvl w:val="0"/>
          <w:numId w:val="20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 alone</w:t>
      </w:r>
    </w:p>
    <w:p w:rsidR="00264F60" w:rsidRPr="00264F60" w:rsidRDefault="00264F60" w:rsidP="003B3FA0">
      <w:pPr>
        <w:numPr>
          <w:ilvl w:val="0"/>
          <w:numId w:val="20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 alone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Answer: Option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The statement does not indicate whether the FIIs pulled out after expiry of the lock-in period of there is no lock in period at all. Hence (A) is out of context.</w:t>
      </w:r>
      <w:r w:rsidRPr="00264F60">
        <w:rPr>
          <w:rFonts w:ascii="Arial" w:eastAsia="Times New Roman" w:hAnsi="Arial" w:cs="Arial"/>
          <w:color w:val="222222"/>
          <w:sz w:val="17"/>
          <w:szCs w:val="17"/>
          <w:lang w:eastAsia="en-IN" w:bidi="hi-IN"/>
        </w:rPr>
        <w:br/>
        <w:t>It is stated that the man reason for pullout of funds is the European crisis. From this it can be concluded that this money is going to be used in Europe. Hence (B) is a conclusion.</w:t>
      </w:r>
      <w:r w:rsidRPr="00264F60">
        <w:rPr>
          <w:rFonts w:ascii="Arial" w:eastAsia="Times New Roman" w:hAnsi="Arial" w:cs="Arial"/>
          <w:color w:val="222222"/>
          <w:sz w:val="17"/>
          <w:szCs w:val="17"/>
          <w:lang w:eastAsia="en-IN" w:bidi="hi-IN"/>
        </w:rPr>
        <w:br/>
        <w:t>It is stated that the pullout is affecting the Indian stock market. From this it may be understood that some of the FII money that is pulled out was earlier invested in the Indian stock market. But can’t say definitely.</w:t>
      </w:r>
      <w:r w:rsidRPr="00264F60">
        <w:rPr>
          <w:rFonts w:ascii="Arial" w:eastAsia="Times New Roman" w:hAnsi="Arial" w:cs="Arial"/>
          <w:color w:val="222222"/>
          <w:sz w:val="17"/>
          <w:szCs w:val="17"/>
          <w:lang w:eastAsia="en-IN" w:bidi="hi-IN"/>
        </w:rPr>
        <w:br/>
        <w:t>Hence (C) is an not inference.</w:t>
      </w:r>
      <w:r w:rsidRPr="00264F60">
        <w:rPr>
          <w:rFonts w:ascii="Arial" w:eastAsia="Times New Roman" w:hAnsi="Arial" w:cs="Arial"/>
          <w:color w:val="222222"/>
          <w:sz w:val="17"/>
          <w:szCs w:val="17"/>
          <w:lang w:eastAsia="en-IN" w:bidi="hi-IN"/>
        </w:rPr>
        <w:br/>
        <w:t>When the stock market is adversely affected it is likely that the existing investers may also try to come out to avoid losses due to the melt down. Hence (D) is a possible effect of the consequences.</w:t>
      </w:r>
      <w:r w:rsidRPr="00264F60">
        <w:rPr>
          <w:rFonts w:ascii="Arial" w:eastAsia="Times New Roman" w:hAnsi="Arial" w:cs="Arial"/>
          <w:color w:val="222222"/>
          <w:sz w:val="17"/>
          <w:szCs w:val="17"/>
          <w:lang w:eastAsia="en-IN" w:bidi="hi-IN"/>
        </w:rPr>
        <w:br/>
        <w:t>The FIIs are pulling out money from India in the wake of the European crisis i.e they are taking out money from our place because there is a crisis at some other place. From this it can be understood that they need money to face the crisis and in that situation they are unable to keep invested in the Indian stock market.</w:t>
      </w:r>
      <w:r w:rsidRPr="00264F60">
        <w:rPr>
          <w:rFonts w:ascii="Arial" w:eastAsia="Times New Roman" w:hAnsi="Arial" w:cs="Arial"/>
          <w:color w:val="222222"/>
          <w:sz w:val="17"/>
          <w:szCs w:val="17"/>
          <w:lang w:eastAsia="en-IN" w:bidi="hi-IN"/>
        </w:rPr>
        <w:br/>
        <w:t>Statement (E) is the inference that can be drawn from the given information.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6. Statement:</w:t>
      </w:r>
      <w:r w:rsidRPr="00264F60">
        <w:rPr>
          <w:rFonts w:ascii="Arial" w:eastAsia="Times New Roman" w:hAnsi="Arial" w:cs="Arial"/>
          <w:color w:val="222222"/>
          <w:sz w:val="17"/>
          <w:szCs w:val="17"/>
          <w:lang w:eastAsia="en-IN" w:bidi="hi-IN"/>
        </w:rPr>
        <w:br/>
        <w:t>India’s economic growth has come at a terrible price of increased industrial and vehicular pollution.</w:t>
      </w:r>
      <w:r w:rsidRPr="00264F60">
        <w:rPr>
          <w:rFonts w:ascii="Arial" w:eastAsia="Times New Roman" w:hAnsi="Arial" w:cs="Arial"/>
          <w:color w:val="222222"/>
          <w:sz w:val="17"/>
          <w:szCs w:val="17"/>
          <w:lang w:eastAsia="en-IN" w:bidi="hi-IN"/>
        </w:rPr>
        <w:br/>
        <w:t>Assumptions:</w:t>
      </w:r>
      <w:r w:rsidRPr="00264F60">
        <w:rPr>
          <w:rFonts w:ascii="Arial" w:eastAsia="Times New Roman" w:hAnsi="Arial" w:cs="Arial"/>
          <w:color w:val="222222"/>
          <w:sz w:val="17"/>
          <w:szCs w:val="17"/>
          <w:lang w:eastAsia="en-IN" w:bidi="hi-IN"/>
        </w:rPr>
        <w:br/>
        <w:t>I. Pollution is a part of industrial society.</w:t>
      </w:r>
      <w:r w:rsidRPr="00264F60">
        <w:rPr>
          <w:rFonts w:ascii="Arial" w:eastAsia="Times New Roman" w:hAnsi="Arial" w:cs="Arial"/>
          <w:color w:val="222222"/>
          <w:sz w:val="17"/>
          <w:szCs w:val="17"/>
          <w:lang w:eastAsia="en-IN" w:bidi="hi-IN"/>
        </w:rPr>
        <w:br/>
        <w:t>II. Indian economic growth is based on only industrial growth.</w:t>
      </w:r>
      <w:r w:rsidRPr="00264F60">
        <w:rPr>
          <w:rFonts w:ascii="Arial" w:eastAsia="Times New Roman" w:hAnsi="Arial" w:cs="Arial"/>
          <w:color w:val="222222"/>
          <w:sz w:val="17"/>
          <w:szCs w:val="17"/>
          <w:lang w:eastAsia="en-IN" w:bidi="hi-IN"/>
        </w:rPr>
        <w:br/>
        <w:t>III. A country desires economic growth with manageable side effects.</w:t>
      </w:r>
    </w:p>
    <w:p w:rsidR="00264F60" w:rsidRPr="00264F60" w:rsidRDefault="00264F60" w:rsidP="003B3FA0">
      <w:pPr>
        <w:numPr>
          <w:ilvl w:val="0"/>
          <w:numId w:val="20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I</w:t>
      </w:r>
    </w:p>
    <w:p w:rsidR="00264F60" w:rsidRPr="00264F60" w:rsidRDefault="00264F60" w:rsidP="003B3FA0">
      <w:pPr>
        <w:numPr>
          <w:ilvl w:val="0"/>
          <w:numId w:val="20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II</w:t>
      </w:r>
    </w:p>
    <w:p w:rsidR="00264F60" w:rsidRPr="00264F60" w:rsidRDefault="00264F60" w:rsidP="003B3FA0">
      <w:pPr>
        <w:numPr>
          <w:ilvl w:val="0"/>
          <w:numId w:val="20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I and III</w:t>
      </w:r>
    </w:p>
    <w:p w:rsidR="00264F60" w:rsidRPr="00264F60" w:rsidRDefault="00264F60" w:rsidP="003B3FA0">
      <w:pPr>
        <w:numPr>
          <w:ilvl w:val="0"/>
          <w:numId w:val="20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III</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I is implicit in the phrase “industrial .. pollution.” II is not implicit because of the word only. III is implicit from the concern shown at the “terrible price.”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7. Thick is related to Thin in the same way as Idle is related to?</w:t>
      </w:r>
    </w:p>
    <w:p w:rsidR="00264F60" w:rsidRPr="00264F60" w:rsidRDefault="00264F60" w:rsidP="003B3FA0">
      <w:pPr>
        <w:numPr>
          <w:ilvl w:val="0"/>
          <w:numId w:val="20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Virtuous</w:t>
      </w:r>
    </w:p>
    <w:p w:rsidR="00264F60" w:rsidRPr="00264F60" w:rsidRDefault="00264F60" w:rsidP="003B3FA0">
      <w:pPr>
        <w:numPr>
          <w:ilvl w:val="0"/>
          <w:numId w:val="20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Business</w:t>
      </w:r>
    </w:p>
    <w:p w:rsidR="00264F60" w:rsidRPr="00264F60" w:rsidRDefault="00264F60" w:rsidP="003B3FA0">
      <w:pPr>
        <w:numPr>
          <w:ilvl w:val="0"/>
          <w:numId w:val="20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Industrious</w:t>
      </w:r>
    </w:p>
    <w:p w:rsidR="00264F60" w:rsidRPr="00264F60" w:rsidRDefault="00264F60" w:rsidP="003B3FA0">
      <w:pPr>
        <w:numPr>
          <w:ilvl w:val="0"/>
          <w:numId w:val="20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Activity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8. Event (A):  From now on the two multinationals Nokia and Siemens will operate as a single entity in India.</w:t>
      </w:r>
      <w:r w:rsidRPr="00264F60">
        <w:rPr>
          <w:rFonts w:ascii="Arial" w:eastAsia="Times New Roman" w:hAnsi="Arial" w:cs="Arial"/>
          <w:color w:val="222222"/>
          <w:sz w:val="17"/>
          <w:szCs w:val="17"/>
          <w:lang w:eastAsia="en-IN" w:bidi="hi-IN"/>
        </w:rPr>
        <w:br/>
      </w:r>
      <w:r w:rsidRPr="00264F60">
        <w:rPr>
          <w:rFonts w:ascii="Arial" w:eastAsia="Times New Roman" w:hAnsi="Arial" w:cs="Arial"/>
          <w:b/>
          <w:bCs/>
          <w:color w:val="222222"/>
          <w:sz w:val="17"/>
          <w:lang w:eastAsia="en-IN" w:bidi="hi-IN"/>
        </w:rPr>
        <w:t>Event (B):  The two multinationals have approvals to operate individually in India.</w:t>
      </w:r>
    </w:p>
    <w:p w:rsidR="00264F60" w:rsidRPr="00264F60" w:rsidRDefault="00264F60" w:rsidP="003B3FA0">
      <w:pPr>
        <w:numPr>
          <w:ilvl w:val="0"/>
          <w:numId w:val="20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‘A’ is the effect and ‘B’ is its immediate and principle cause.</w:t>
      </w:r>
    </w:p>
    <w:p w:rsidR="00264F60" w:rsidRPr="00264F60" w:rsidRDefault="00264F60" w:rsidP="003B3FA0">
      <w:pPr>
        <w:numPr>
          <w:ilvl w:val="0"/>
          <w:numId w:val="20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‘B’ is the effect and ‘A’ is its immediate and principle cause.</w:t>
      </w:r>
    </w:p>
    <w:p w:rsidR="00264F60" w:rsidRPr="00264F60" w:rsidRDefault="00264F60" w:rsidP="003B3FA0">
      <w:pPr>
        <w:numPr>
          <w:ilvl w:val="0"/>
          <w:numId w:val="20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‘A’ is the effect but ‘B’ is not its immediate and principle cause.</w:t>
      </w:r>
    </w:p>
    <w:p w:rsidR="00264F60" w:rsidRPr="00264F60" w:rsidRDefault="00264F60" w:rsidP="003B3FA0">
      <w:pPr>
        <w:numPr>
          <w:ilvl w:val="0"/>
          <w:numId w:val="20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‘B’ is the effect but ‘A’ is not its immediate and principle cause.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The two multinationals are already operating in India as individual players, but they got the permission to work together. Getting permission to operate jointly is the immediate and principal cause but having individual approvals is not the principal cause. Hence, A is the effect and B is not its immediate and principal cause.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9. Statement:</w:t>
      </w:r>
      <w:r w:rsidRPr="00264F60">
        <w:rPr>
          <w:rFonts w:ascii="Arial" w:eastAsia="Times New Roman" w:hAnsi="Arial" w:cs="Arial"/>
          <w:color w:val="222222"/>
          <w:sz w:val="17"/>
          <w:szCs w:val="17"/>
          <w:lang w:eastAsia="en-IN" w:bidi="hi-IN"/>
        </w:rPr>
        <w:br/>
        <w:t>Poor umpiring decisions have come close to ruining the charm of cricket. Not only do bad umpiring decisions influence the outcome of a game but it can also ruin a player’s career.</w:t>
      </w:r>
      <w:r w:rsidRPr="00264F60">
        <w:rPr>
          <w:rFonts w:ascii="Arial" w:eastAsia="Times New Roman" w:hAnsi="Arial" w:cs="Arial"/>
          <w:color w:val="222222"/>
          <w:sz w:val="17"/>
          <w:szCs w:val="17"/>
          <w:lang w:eastAsia="en-IN" w:bidi="hi-IN"/>
        </w:rPr>
        <w:br/>
        <w:t>Courses of Action:</w:t>
      </w:r>
      <w:r w:rsidRPr="00264F60">
        <w:rPr>
          <w:rFonts w:ascii="Arial" w:eastAsia="Times New Roman" w:hAnsi="Arial" w:cs="Arial"/>
          <w:color w:val="222222"/>
          <w:sz w:val="17"/>
          <w:szCs w:val="17"/>
          <w:lang w:eastAsia="en-IN" w:bidi="hi-IN"/>
        </w:rPr>
        <w:br/>
        <w:t>I. Umpires of high standing and repute only should be allowed to officiate.</w:t>
      </w:r>
      <w:r w:rsidRPr="00264F60">
        <w:rPr>
          <w:rFonts w:ascii="Arial" w:eastAsia="Times New Roman" w:hAnsi="Arial" w:cs="Arial"/>
          <w:color w:val="222222"/>
          <w:sz w:val="17"/>
          <w:szCs w:val="17"/>
          <w:lang w:eastAsia="en-IN" w:bidi="hi-IN"/>
        </w:rPr>
        <w:br/>
        <w:t>II. All decisions should be made on the basis of TV replays ans associated technology to avoid human error.</w:t>
      </w:r>
      <w:r w:rsidRPr="00264F60">
        <w:rPr>
          <w:rFonts w:ascii="Arial" w:eastAsia="Times New Roman" w:hAnsi="Arial" w:cs="Arial"/>
          <w:color w:val="222222"/>
          <w:sz w:val="17"/>
          <w:szCs w:val="17"/>
          <w:lang w:eastAsia="en-IN" w:bidi="hi-IN"/>
        </w:rPr>
        <w:br/>
        <w:t>III. All matches where such poor decisions have altered the course of a game should be replayed.</w:t>
      </w:r>
    </w:p>
    <w:p w:rsidR="00264F60" w:rsidRPr="00264F60" w:rsidRDefault="00264F60" w:rsidP="003B3FA0">
      <w:pPr>
        <w:numPr>
          <w:ilvl w:val="0"/>
          <w:numId w:val="21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Only I follows</w:t>
      </w:r>
    </w:p>
    <w:p w:rsidR="00264F60" w:rsidRPr="00264F60" w:rsidRDefault="00264F60" w:rsidP="003B3FA0">
      <w:pPr>
        <w:numPr>
          <w:ilvl w:val="0"/>
          <w:numId w:val="21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II follows</w:t>
      </w:r>
    </w:p>
    <w:p w:rsidR="00264F60" w:rsidRPr="00264F60" w:rsidRDefault="00264F60" w:rsidP="003B3FA0">
      <w:pPr>
        <w:numPr>
          <w:ilvl w:val="0"/>
          <w:numId w:val="21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I and III follow</w:t>
      </w:r>
    </w:p>
    <w:p w:rsidR="00264F60" w:rsidRPr="00264F60" w:rsidRDefault="00264F60" w:rsidP="003B3FA0">
      <w:pPr>
        <w:numPr>
          <w:ilvl w:val="0"/>
          <w:numId w:val="21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I and II follow</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As the problem is with the poor umpiring decisions, hence “high standing and repute” umpires should be allowed to officiate hence I is proper course of action.</w:t>
      </w:r>
      <w:r w:rsidRPr="00264F60">
        <w:rPr>
          <w:rFonts w:ascii="Arial" w:eastAsia="Times New Roman" w:hAnsi="Arial" w:cs="Arial"/>
          <w:color w:val="222222"/>
          <w:sz w:val="17"/>
          <w:szCs w:val="17"/>
          <w:lang w:eastAsia="en-IN" w:bidi="hi-IN"/>
        </w:rPr>
        <w:br/>
        <w:t>II is a negative course of action.</w:t>
      </w:r>
      <w:r w:rsidRPr="00264F60">
        <w:rPr>
          <w:rFonts w:ascii="Arial" w:eastAsia="Times New Roman" w:hAnsi="Arial" w:cs="Arial"/>
          <w:color w:val="222222"/>
          <w:sz w:val="17"/>
          <w:szCs w:val="17"/>
          <w:lang w:eastAsia="en-IN" w:bidi="hi-IN"/>
        </w:rPr>
        <w:br/>
        <w:t>III is not possible.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10</w:t>
      </w:r>
      <w:r w:rsidRPr="00264F60">
        <w:rPr>
          <w:rFonts w:ascii="Arial" w:eastAsia="Times New Roman" w:hAnsi="Arial" w:cs="Arial"/>
          <w:color w:val="222222"/>
          <w:sz w:val="17"/>
          <w:szCs w:val="17"/>
          <w:lang w:eastAsia="en-IN" w:bidi="hi-IN"/>
        </w:rPr>
        <w:t>. On the day the Barton triplets are born, Jenna weighs more than Jason.</w:t>
      </w:r>
      <w:r w:rsidRPr="00264F60">
        <w:rPr>
          <w:rFonts w:ascii="Arial" w:eastAsia="Times New Roman" w:hAnsi="Arial" w:cs="Arial"/>
          <w:color w:val="222222"/>
          <w:sz w:val="17"/>
          <w:szCs w:val="17"/>
          <w:lang w:eastAsia="en-IN" w:bidi="hi-IN"/>
        </w:rPr>
        <w:br/>
        <w:t>Jason weighs less than Jasmine.</w:t>
      </w:r>
      <w:r w:rsidRPr="00264F60">
        <w:rPr>
          <w:rFonts w:ascii="Arial" w:eastAsia="Times New Roman" w:hAnsi="Arial" w:cs="Arial"/>
          <w:color w:val="222222"/>
          <w:sz w:val="17"/>
          <w:szCs w:val="17"/>
          <w:lang w:eastAsia="en-IN" w:bidi="hi-IN"/>
        </w:rPr>
        <w:br/>
        <w:t>Of the three babies, Jasmine weighs the most.</w:t>
      </w:r>
      <w:r w:rsidRPr="00264F60">
        <w:rPr>
          <w:rFonts w:ascii="Arial" w:eastAsia="Times New Roman" w:hAnsi="Arial" w:cs="Arial"/>
          <w:color w:val="222222"/>
          <w:sz w:val="17"/>
          <w:szCs w:val="17"/>
          <w:lang w:eastAsia="en-IN" w:bidi="hi-IN"/>
        </w:rPr>
        <w:br/>
        <w:t>If the first two statements are true, the third statement is</w:t>
      </w:r>
    </w:p>
    <w:p w:rsidR="00264F60" w:rsidRPr="00264F60" w:rsidRDefault="00264F60" w:rsidP="003B3FA0">
      <w:pPr>
        <w:numPr>
          <w:ilvl w:val="0"/>
          <w:numId w:val="21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true</w:t>
      </w:r>
    </w:p>
    <w:p w:rsidR="00264F60" w:rsidRPr="00264F60" w:rsidRDefault="00264F60" w:rsidP="003B3FA0">
      <w:pPr>
        <w:numPr>
          <w:ilvl w:val="0"/>
          <w:numId w:val="21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false</w:t>
      </w:r>
    </w:p>
    <w:p w:rsidR="00264F60" w:rsidRPr="00264F60" w:rsidRDefault="00264F60" w:rsidP="003B3FA0">
      <w:pPr>
        <w:numPr>
          <w:ilvl w:val="0"/>
          <w:numId w:val="21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uncertain</w:t>
      </w:r>
    </w:p>
    <w:p w:rsidR="00264F60" w:rsidRPr="00264F60" w:rsidRDefault="00264F60" w:rsidP="003B3FA0">
      <w:pPr>
        <w:numPr>
          <w:ilvl w:val="0"/>
          <w:numId w:val="21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None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We only know that Jasmine weighs more than Jason. There is no way to tell whether Jasmine also weighs more than Jenna.</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11. 7000   14000 2800?   112   22.4</w:t>
      </w:r>
    </w:p>
    <w:p w:rsidR="00264F60" w:rsidRPr="00264F60" w:rsidRDefault="00264F60" w:rsidP="003B3FA0">
      <w:pPr>
        <w:numPr>
          <w:ilvl w:val="0"/>
          <w:numId w:val="21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640</w:t>
      </w:r>
    </w:p>
    <w:p w:rsidR="00264F60" w:rsidRPr="00264F60" w:rsidRDefault="00264F60" w:rsidP="003B3FA0">
      <w:pPr>
        <w:numPr>
          <w:ilvl w:val="0"/>
          <w:numId w:val="21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420</w:t>
      </w:r>
    </w:p>
    <w:p w:rsidR="00264F60" w:rsidRPr="00264F60" w:rsidRDefault="00264F60" w:rsidP="003B3FA0">
      <w:pPr>
        <w:numPr>
          <w:ilvl w:val="0"/>
          <w:numId w:val="21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560</w:t>
      </w:r>
    </w:p>
    <w:p w:rsidR="00264F60" w:rsidRPr="00264F60" w:rsidRDefault="00264F60" w:rsidP="003B3FA0">
      <w:pPr>
        <w:numPr>
          <w:ilvl w:val="0"/>
          <w:numId w:val="21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540</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12. If in the examination hall, you find that the question paper is too tough to be answered satisfactorily by you, the best thing to do for you is to :</w:t>
      </w:r>
    </w:p>
    <w:p w:rsidR="00264F60" w:rsidRPr="00264F60" w:rsidRDefault="00264F60" w:rsidP="003B3FA0">
      <w:pPr>
        <w:numPr>
          <w:ilvl w:val="0"/>
          <w:numId w:val="21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tell the examiner that the questions are out of course.</w:t>
      </w:r>
    </w:p>
    <w:p w:rsidR="00264F60" w:rsidRPr="00264F60" w:rsidRDefault="00264F60" w:rsidP="003B3FA0">
      <w:pPr>
        <w:numPr>
          <w:ilvl w:val="0"/>
          <w:numId w:val="21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provoke the candidates to walk out of the examination hall.</w:t>
      </w:r>
    </w:p>
    <w:p w:rsidR="00264F60" w:rsidRPr="00264F60" w:rsidRDefault="00264F60" w:rsidP="003B3FA0">
      <w:pPr>
        <w:numPr>
          <w:ilvl w:val="0"/>
          <w:numId w:val="21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try to know something from your neighbour.</w:t>
      </w:r>
    </w:p>
    <w:p w:rsidR="00264F60" w:rsidRPr="00264F60" w:rsidRDefault="00264F60" w:rsidP="003B3FA0">
      <w:pPr>
        <w:numPr>
          <w:ilvl w:val="0"/>
          <w:numId w:val="21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try to solve the questions as much as you know with a cool head.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try to solve the questions as much as you know with a cool head.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13. diploma</w:t>
      </w:r>
    </w:p>
    <w:p w:rsidR="00264F60" w:rsidRPr="00264F60" w:rsidRDefault="00264F60" w:rsidP="003B3FA0">
      <w:pPr>
        <w:numPr>
          <w:ilvl w:val="0"/>
          <w:numId w:val="21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principal</w:t>
      </w:r>
    </w:p>
    <w:p w:rsidR="00264F60" w:rsidRPr="00264F60" w:rsidRDefault="00264F60" w:rsidP="003B3FA0">
      <w:pPr>
        <w:numPr>
          <w:ilvl w:val="0"/>
          <w:numId w:val="21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curriculum</w:t>
      </w:r>
    </w:p>
    <w:p w:rsidR="00264F60" w:rsidRPr="00264F60" w:rsidRDefault="00264F60" w:rsidP="003B3FA0">
      <w:pPr>
        <w:numPr>
          <w:ilvl w:val="0"/>
          <w:numId w:val="21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employment</w:t>
      </w:r>
    </w:p>
    <w:p w:rsidR="00264F60" w:rsidRPr="00264F60" w:rsidRDefault="00264F60" w:rsidP="003B3FA0">
      <w:pPr>
        <w:numPr>
          <w:ilvl w:val="0"/>
          <w:numId w:val="21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graduation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 diploma is awarded at graduation, so graduation is essential to obtaining a diploma. Employment may be a byproduct (choice c). A principal and a curriculum (choices a and b) may play a role in the awarding of some diplomas, but they are not essential.</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14. Statement:</w:t>
      </w:r>
      <w:r w:rsidRPr="00264F60">
        <w:rPr>
          <w:rFonts w:ascii="Arial" w:eastAsia="Times New Roman" w:hAnsi="Arial" w:cs="Arial"/>
          <w:color w:val="222222"/>
          <w:sz w:val="17"/>
          <w:szCs w:val="17"/>
          <w:lang w:eastAsia="en-IN" w:bidi="hi-IN"/>
        </w:rPr>
        <w:br/>
      </w:r>
      <w:r w:rsidRPr="00264F60">
        <w:rPr>
          <w:rFonts w:ascii="Arial" w:eastAsia="Times New Roman" w:hAnsi="Arial" w:cs="Arial"/>
          <w:b/>
          <w:bCs/>
          <w:color w:val="222222"/>
          <w:sz w:val="17"/>
          <w:lang w:eastAsia="en-IN" w:bidi="hi-IN"/>
        </w:rPr>
        <w:t>Two</w:t>
      </w:r>
      <w:r w:rsidRPr="00264F60">
        <w:rPr>
          <w:rFonts w:ascii="Arial" w:eastAsia="Times New Roman" w:hAnsi="Arial" w:cs="Arial"/>
          <w:color w:val="222222"/>
          <w:sz w:val="17"/>
          <w:szCs w:val="17"/>
          <w:lang w:eastAsia="en-IN" w:bidi="hi-IN"/>
        </w:rPr>
        <w:t> thirds or even more of the world’s polar bears will disappear by 2050 due to shrinking summer sea ice, even under moderate projections caused by greenhouse gases in the atmosphere.</w:t>
      </w:r>
      <w:r w:rsidRPr="00264F60">
        <w:rPr>
          <w:rFonts w:ascii="Arial" w:eastAsia="Times New Roman" w:hAnsi="Arial" w:cs="Arial"/>
          <w:color w:val="222222"/>
          <w:sz w:val="17"/>
          <w:szCs w:val="17"/>
          <w:lang w:eastAsia="en-IN" w:bidi="hi-IN"/>
        </w:rPr>
        <w:br/>
        <w:t>Course of Action:</w:t>
      </w:r>
      <w:r w:rsidRPr="00264F60">
        <w:rPr>
          <w:rFonts w:ascii="Arial" w:eastAsia="Times New Roman" w:hAnsi="Arial" w:cs="Arial"/>
          <w:color w:val="222222"/>
          <w:sz w:val="17"/>
          <w:szCs w:val="17"/>
          <w:lang w:eastAsia="en-IN" w:bidi="hi-IN"/>
        </w:rPr>
        <w:br/>
        <w:t>I. We should control environmental pollution by reducing the emission of greenhouse gases and make people aware of effects of greenhouse gases through media.</w:t>
      </w:r>
      <w:r w:rsidRPr="00264F60">
        <w:rPr>
          <w:rFonts w:ascii="Arial" w:eastAsia="Times New Roman" w:hAnsi="Arial" w:cs="Arial"/>
          <w:color w:val="222222"/>
          <w:sz w:val="17"/>
          <w:szCs w:val="17"/>
          <w:lang w:eastAsia="en-IN" w:bidi="hi-IN"/>
        </w:rPr>
        <w:br/>
        <w:t>II. Shift the polar bears to the other parts of the world, like Antarctica, where thick layer of ice is available.</w:t>
      </w:r>
    </w:p>
    <w:p w:rsidR="00264F60" w:rsidRPr="00264F60" w:rsidRDefault="00264F60" w:rsidP="003B3FA0">
      <w:pPr>
        <w:numPr>
          <w:ilvl w:val="0"/>
          <w:numId w:val="21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I follows.</w:t>
      </w:r>
    </w:p>
    <w:p w:rsidR="00264F60" w:rsidRPr="00264F60" w:rsidRDefault="00264F60" w:rsidP="003B3FA0">
      <w:pPr>
        <w:numPr>
          <w:ilvl w:val="0"/>
          <w:numId w:val="21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II follows.</w:t>
      </w:r>
    </w:p>
    <w:p w:rsidR="00264F60" w:rsidRPr="00264F60" w:rsidRDefault="00264F60" w:rsidP="003B3FA0">
      <w:pPr>
        <w:numPr>
          <w:ilvl w:val="0"/>
          <w:numId w:val="21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either I or II follows.</w:t>
      </w:r>
    </w:p>
    <w:p w:rsidR="00264F60" w:rsidRPr="00264F60" w:rsidRDefault="00264F60" w:rsidP="003B3FA0">
      <w:pPr>
        <w:numPr>
          <w:ilvl w:val="0"/>
          <w:numId w:val="21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neither I nor II follows.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As the cause for extinction of polar bears is green house gases, we should reduce that. So, I is a proper course of action.</w:t>
      </w:r>
      <w:r w:rsidRPr="00264F60">
        <w:rPr>
          <w:rFonts w:ascii="Arial" w:eastAsia="Times New Roman" w:hAnsi="Arial" w:cs="Arial"/>
          <w:color w:val="222222"/>
          <w:sz w:val="17"/>
          <w:szCs w:val="17"/>
          <w:lang w:eastAsia="en-IN" w:bidi="hi-IN"/>
        </w:rPr>
        <w:br/>
        <w:t>Shifting of all the polar bears is not feasible and also the environment may not be suitable for them. So II is a not a proper course of action.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15. Statement:</w:t>
      </w:r>
      <w:r w:rsidRPr="00264F60">
        <w:rPr>
          <w:rFonts w:ascii="Arial" w:eastAsia="Times New Roman" w:hAnsi="Arial" w:cs="Arial"/>
          <w:color w:val="222222"/>
          <w:sz w:val="17"/>
          <w:szCs w:val="17"/>
          <w:lang w:eastAsia="en-IN" w:bidi="hi-IN"/>
        </w:rPr>
        <w:br/>
        <w:t>At least 15 people were killed and many others injured when a bus fell into a river near a bridge.</w:t>
      </w:r>
      <w:r w:rsidRPr="00264F60">
        <w:rPr>
          <w:rFonts w:ascii="Arial" w:eastAsia="Times New Roman" w:hAnsi="Arial" w:cs="Arial"/>
          <w:color w:val="222222"/>
          <w:sz w:val="17"/>
          <w:szCs w:val="17"/>
          <w:lang w:eastAsia="en-IN" w:bidi="hi-IN"/>
        </w:rPr>
        <w:br/>
        <w:t>Courses of action:</w:t>
      </w:r>
      <w:r w:rsidRPr="00264F60">
        <w:rPr>
          <w:rFonts w:ascii="Arial" w:eastAsia="Times New Roman" w:hAnsi="Arial" w:cs="Arial"/>
          <w:color w:val="222222"/>
          <w:sz w:val="17"/>
          <w:szCs w:val="17"/>
          <w:lang w:eastAsia="en-IN" w:bidi="hi-IN"/>
        </w:rPr>
        <w:br/>
        <w:t>I. The protection walls of the bridge should be made strong enough to avoid such accidents.</w:t>
      </w:r>
      <w:r w:rsidRPr="00264F60">
        <w:rPr>
          <w:rFonts w:ascii="Arial" w:eastAsia="Times New Roman" w:hAnsi="Arial" w:cs="Arial"/>
          <w:color w:val="222222"/>
          <w:sz w:val="17"/>
          <w:szCs w:val="17"/>
          <w:lang w:eastAsia="en-IN" w:bidi="hi-IN"/>
        </w:rPr>
        <w:br/>
        <w:t>II. The bus driver should be arrested immediately to make necessary inquiry.</w:t>
      </w:r>
    </w:p>
    <w:p w:rsidR="00264F60" w:rsidRPr="00264F60" w:rsidRDefault="00264F60" w:rsidP="003B3FA0">
      <w:pPr>
        <w:numPr>
          <w:ilvl w:val="0"/>
          <w:numId w:val="21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I follows</w:t>
      </w:r>
    </w:p>
    <w:p w:rsidR="00264F60" w:rsidRPr="00264F60" w:rsidRDefault="00264F60" w:rsidP="003B3FA0">
      <w:pPr>
        <w:numPr>
          <w:ilvl w:val="0"/>
          <w:numId w:val="21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II follows</w:t>
      </w:r>
    </w:p>
    <w:p w:rsidR="00264F60" w:rsidRPr="00264F60" w:rsidRDefault="00264F60" w:rsidP="003B3FA0">
      <w:pPr>
        <w:numPr>
          <w:ilvl w:val="0"/>
          <w:numId w:val="21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either I or II follows</w:t>
      </w:r>
    </w:p>
    <w:p w:rsidR="00264F60" w:rsidRPr="00264F60" w:rsidRDefault="00264F60" w:rsidP="003B3FA0">
      <w:pPr>
        <w:numPr>
          <w:ilvl w:val="0"/>
          <w:numId w:val="21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neither I nor II follows</w:t>
      </w:r>
    </w:p>
    <w:p w:rsidR="00264F60" w:rsidRPr="00264F60" w:rsidRDefault="00264F60" w:rsidP="003B3FA0">
      <w:pPr>
        <w:numPr>
          <w:ilvl w:val="0"/>
          <w:numId w:val="21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both I and II follow</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I is advisable because it will restrict cases of such accident further. II is advisable because that would help know the cause of the accident.</w:t>
      </w:r>
    </w:p>
    <w:p w:rsidR="00264F60" w:rsidRPr="00264F60" w:rsidRDefault="00264F60" w:rsidP="003B3FA0">
      <w:pPr>
        <w:shd w:val="clear" w:color="auto" w:fill="FFFFFF"/>
        <w:spacing w:after="148" w:line="240" w:lineRule="auto"/>
        <w:outlineLvl w:val="2"/>
        <w:rPr>
          <w:rFonts w:ascii="Arial" w:eastAsia="Times New Roman" w:hAnsi="Arial" w:cs="Arial"/>
          <w:color w:val="222222"/>
          <w:sz w:val="27"/>
          <w:szCs w:val="27"/>
          <w:lang w:eastAsia="en-IN" w:bidi="hi-IN"/>
        </w:rPr>
      </w:pPr>
      <w:r w:rsidRPr="00264F60">
        <w:rPr>
          <w:rFonts w:ascii="Arial" w:eastAsia="Times New Roman" w:hAnsi="Arial" w:cs="Arial"/>
          <w:color w:val="222222"/>
          <w:sz w:val="27"/>
          <w:szCs w:val="27"/>
          <w:lang w:eastAsia="en-IN" w:bidi="hi-IN"/>
        </w:rPr>
        <w:t>Wipro English Test Model Papers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English, much like Verbal Ability will be based on English Grammar such as Synonyms, Antonyms, Sentence Completion, etc. Regular practice is the key to success in this section.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 He looked all around and disappeared.</w:t>
      </w:r>
    </w:p>
    <w:p w:rsidR="00264F60" w:rsidRPr="00264F60" w:rsidRDefault="00264F60" w:rsidP="003B3FA0">
      <w:pPr>
        <w:numPr>
          <w:ilvl w:val="0"/>
          <w:numId w:val="21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simple</w:t>
      </w:r>
    </w:p>
    <w:p w:rsidR="00264F60" w:rsidRPr="00264F60" w:rsidRDefault="00264F60" w:rsidP="003B3FA0">
      <w:pPr>
        <w:numPr>
          <w:ilvl w:val="0"/>
          <w:numId w:val="21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negative</w:t>
      </w:r>
    </w:p>
    <w:p w:rsidR="00264F60" w:rsidRPr="00264F60" w:rsidRDefault="00264F60" w:rsidP="003B3FA0">
      <w:pPr>
        <w:numPr>
          <w:ilvl w:val="0"/>
          <w:numId w:val="21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complex</w:t>
      </w:r>
    </w:p>
    <w:p w:rsidR="00264F60" w:rsidRPr="00264F60" w:rsidRDefault="00264F60" w:rsidP="003B3FA0">
      <w:pPr>
        <w:numPr>
          <w:ilvl w:val="0"/>
          <w:numId w:val="21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compound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 I like listening to Wesley go on about politics and social issues; his opinions are ______ with my own beliefs.</w:t>
      </w:r>
    </w:p>
    <w:p w:rsidR="00264F60" w:rsidRPr="00264F60" w:rsidRDefault="007C5D39" w:rsidP="003B3FA0">
      <w:pPr>
        <w:numPr>
          <w:ilvl w:val="0"/>
          <w:numId w:val="21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L</w:t>
      </w:r>
      <w:r w:rsidR="00264F60" w:rsidRPr="00264F60">
        <w:rPr>
          <w:rFonts w:ascii="Arial" w:eastAsia="Times New Roman" w:hAnsi="Arial" w:cs="Arial"/>
          <w:color w:val="222222"/>
          <w:sz w:val="17"/>
          <w:szCs w:val="17"/>
          <w:lang w:eastAsia="en-IN" w:bidi="hi-IN"/>
        </w:rPr>
        <w:t>atent</w:t>
      </w:r>
      <w:r>
        <w:rPr>
          <w:rFonts w:ascii="Arial" w:eastAsia="Times New Roman" w:hAnsi="Arial" w:cs="Arial"/>
          <w:color w:val="222222"/>
          <w:sz w:val="17"/>
          <w:szCs w:val="17"/>
          <w:lang w:eastAsia="en-IN" w:bidi="hi-IN"/>
        </w:rPr>
        <w:t>/</w:t>
      </w:r>
    </w:p>
    <w:p w:rsidR="00264F60" w:rsidRPr="00264F60" w:rsidRDefault="00264F60" w:rsidP="003B3FA0">
      <w:pPr>
        <w:numPr>
          <w:ilvl w:val="0"/>
          <w:numId w:val="21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explicit</w:t>
      </w:r>
    </w:p>
    <w:p w:rsidR="00264F60" w:rsidRPr="00264F60" w:rsidRDefault="00264F60" w:rsidP="003B3FA0">
      <w:pPr>
        <w:numPr>
          <w:ilvl w:val="0"/>
          <w:numId w:val="21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consonant</w:t>
      </w:r>
    </w:p>
    <w:p w:rsidR="00264F60" w:rsidRPr="00264F60" w:rsidRDefault="00264F60" w:rsidP="003B3FA0">
      <w:pPr>
        <w:numPr>
          <w:ilvl w:val="0"/>
          <w:numId w:val="21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ensconced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Consonant (adj.) means in agreement or accord, harmonious; having similar sounds.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3. WANTON</w:t>
      </w:r>
    </w:p>
    <w:p w:rsidR="00264F60" w:rsidRPr="00264F60" w:rsidRDefault="00264F60" w:rsidP="003B3FA0">
      <w:pPr>
        <w:numPr>
          <w:ilvl w:val="0"/>
          <w:numId w:val="21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immoral</w:t>
      </w:r>
    </w:p>
    <w:p w:rsidR="00264F60" w:rsidRPr="00264F60" w:rsidRDefault="00264F60" w:rsidP="003B3FA0">
      <w:pPr>
        <w:numPr>
          <w:ilvl w:val="0"/>
          <w:numId w:val="21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moral</w:t>
      </w:r>
    </w:p>
    <w:p w:rsidR="00264F60" w:rsidRPr="00264F60" w:rsidRDefault="00264F60" w:rsidP="003B3FA0">
      <w:pPr>
        <w:numPr>
          <w:ilvl w:val="0"/>
          <w:numId w:val="21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unjust</w:t>
      </w:r>
    </w:p>
    <w:p w:rsidR="00264F60" w:rsidRPr="00264F60" w:rsidRDefault="00264F60" w:rsidP="003B3FA0">
      <w:pPr>
        <w:numPr>
          <w:ilvl w:val="0"/>
          <w:numId w:val="21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justifiable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The words wanton and moral are antonyms.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4. The road (a) / to famous monument (b) / passes through a forest (c) / No error (d)</w:t>
      </w:r>
    </w:p>
    <w:p w:rsidR="00264F60" w:rsidRPr="00264F60" w:rsidRDefault="00264F60" w:rsidP="003B3FA0">
      <w:pPr>
        <w:numPr>
          <w:ilvl w:val="0"/>
          <w:numId w:val="22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road</w:t>
      </w:r>
    </w:p>
    <w:p w:rsidR="00264F60" w:rsidRPr="00264F60" w:rsidRDefault="00264F60" w:rsidP="003B3FA0">
      <w:pPr>
        <w:numPr>
          <w:ilvl w:val="0"/>
          <w:numId w:val="22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to famous monument</w:t>
      </w:r>
    </w:p>
    <w:p w:rsidR="00264F60" w:rsidRPr="00264F60" w:rsidRDefault="00264F60" w:rsidP="003B3FA0">
      <w:pPr>
        <w:numPr>
          <w:ilvl w:val="0"/>
          <w:numId w:val="22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passes through a forest</w:t>
      </w:r>
    </w:p>
    <w:p w:rsidR="00264F60" w:rsidRPr="00264F60" w:rsidRDefault="00264F60" w:rsidP="003B3FA0">
      <w:pPr>
        <w:numPr>
          <w:ilvl w:val="0"/>
          <w:numId w:val="22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 error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5. He has been waiting for me ________ three weeks.</w:t>
      </w:r>
    </w:p>
    <w:p w:rsidR="00264F60" w:rsidRPr="00264F60" w:rsidRDefault="00264F60" w:rsidP="003B3FA0">
      <w:pPr>
        <w:numPr>
          <w:ilvl w:val="0"/>
          <w:numId w:val="22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for</w:t>
      </w:r>
    </w:p>
    <w:p w:rsidR="00264F60" w:rsidRPr="00264F60" w:rsidRDefault="00264F60" w:rsidP="003B3FA0">
      <w:pPr>
        <w:numPr>
          <w:ilvl w:val="0"/>
          <w:numId w:val="22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from</w:t>
      </w:r>
    </w:p>
    <w:p w:rsidR="00264F60" w:rsidRPr="00264F60" w:rsidRDefault="00264F60" w:rsidP="003B3FA0">
      <w:pPr>
        <w:numPr>
          <w:ilvl w:val="0"/>
          <w:numId w:val="22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since</w:t>
      </w:r>
    </w:p>
    <w:p w:rsidR="00264F60" w:rsidRPr="00264F60" w:rsidRDefault="00264F60" w:rsidP="003B3FA0">
      <w:pPr>
        <w:numPr>
          <w:ilvl w:val="0"/>
          <w:numId w:val="22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6. They ran fast.</w:t>
      </w:r>
    </w:p>
    <w:p w:rsidR="00264F60" w:rsidRPr="00264F60" w:rsidRDefault="00264F60" w:rsidP="003B3FA0">
      <w:pPr>
        <w:numPr>
          <w:ilvl w:val="0"/>
          <w:numId w:val="22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simple present</w:t>
      </w:r>
    </w:p>
    <w:p w:rsidR="00264F60" w:rsidRPr="00264F60" w:rsidRDefault="00264F60" w:rsidP="003B3FA0">
      <w:pPr>
        <w:numPr>
          <w:ilvl w:val="0"/>
          <w:numId w:val="22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simple past</w:t>
      </w:r>
    </w:p>
    <w:p w:rsidR="00264F60" w:rsidRPr="00264F60" w:rsidRDefault="00264F60" w:rsidP="003B3FA0">
      <w:pPr>
        <w:numPr>
          <w:ilvl w:val="0"/>
          <w:numId w:val="22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present perfect</w:t>
      </w:r>
    </w:p>
    <w:p w:rsidR="00264F60" w:rsidRPr="00264F60" w:rsidRDefault="00264F60" w:rsidP="003B3FA0">
      <w:pPr>
        <w:numPr>
          <w:ilvl w:val="0"/>
          <w:numId w:val="22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past perfect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7. The Romans expected to conquer Carthage.</w:t>
      </w:r>
    </w:p>
    <w:p w:rsidR="00264F60" w:rsidRPr="00264F60" w:rsidRDefault="00264F60" w:rsidP="003B3FA0">
      <w:pPr>
        <w:numPr>
          <w:ilvl w:val="0"/>
          <w:numId w:val="22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Romans expected, to have conquered Carthage.</w:t>
      </w:r>
    </w:p>
    <w:p w:rsidR="00264F60" w:rsidRPr="00264F60" w:rsidRDefault="00264F60" w:rsidP="003B3FA0">
      <w:pPr>
        <w:numPr>
          <w:ilvl w:val="0"/>
          <w:numId w:val="22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Carthage was expected to be conquered by the Romans.</w:t>
      </w:r>
    </w:p>
    <w:p w:rsidR="00264F60" w:rsidRPr="00264F60" w:rsidRDefault="00264F60" w:rsidP="003B3FA0">
      <w:pPr>
        <w:numPr>
          <w:ilvl w:val="0"/>
          <w:numId w:val="22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Romans were expected to conquer Carthage.</w:t>
      </w:r>
    </w:p>
    <w:p w:rsidR="00264F60" w:rsidRPr="00264F60" w:rsidRDefault="00264F60" w:rsidP="003B3FA0">
      <w:pPr>
        <w:numPr>
          <w:ilvl w:val="0"/>
          <w:numId w:val="22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It was expected by the Romans that they would conquered Carthage.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8. He worked hard. He did not succeed.</w:t>
      </w:r>
      <w:r w:rsidRPr="00264F60">
        <w:rPr>
          <w:rFonts w:ascii="Arial" w:eastAsia="Times New Roman" w:hAnsi="Arial" w:cs="Arial"/>
          <w:color w:val="222222"/>
          <w:sz w:val="17"/>
          <w:szCs w:val="17"/>
          <w:lang w:eastAsia="en-IN" w:bidi="hi-IN"/>
        </w:rPr>
        <w:br/>
        <w:t>a) Although he ———–</w:t>
      </w:r>
      <w:r w:rsidRPr="00264F60">
        <w:rPr>
          <w:rFonts w:ascii="Arial" w:eastAsia="Times New Roman" w:hAnsi="Arial" w:cs="Arial"/>
          <w:color w:val="222222"/>
          <w:sz w:val="17"/>
          <w:szCs w:val="17"/>
          <w:lang w:eastAsia="en-IN" w:bidi="hi-IN"/>
        </w:rPr>
        <w:br/>
        <w:t>b) Notwithstanding ———–</w:t>
      </w:r>
      <w:r w:rsidRPr="00264F60">
        <w:rPr>
          <w:rFonts w:ascii="Arial" w:eastAsia="Times New Roman" w:hAnsi="Arial" w:cs="Arial"/>
          <w:color w:val="222222"/>
          <w:sz w:val="17"/>
          <w:szCs w:val="17"/>
          <w:lang w:eastAsia="en-IN" w:bidi="hi-IN"/>
        </w:rPr>
        <w:br/>
        <w:t>c) Besides working ———–</w:t>
      </w:r>
    </w:p>
    <w:p w:rsidR="00264F60" w:rsidRPr="00264F60" w:rsidRDefault="00264F60" w:rsidP="003B3FA0">
      <w:pPr>
        <w:numPr>
          <w:ilvl w:val="0"/>
          <w:numId w:val="22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A</w:t>
      </w:r>
    </w:p>
    <w:p w:rsidR="00264F60" w:rsidRPr="00264F60" w:rsidRDefault="00264F60" w:rsidP="003B3FA0">
      <w:pPr>
        <w:numPr>
          <w:ilvl w:val="0"/>
          <w:numId w:val="22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B</w:t>
      </w:r>
    </w:p>
    <w:p w:rsidR="00264F60" w:rsidRPr="00264F60" w:rsidRDefault="00264F60" w:rsidP="003B3FA0">
      <w:pPr>
        <w:numPr>
          <w:ilvl w:val="0"/>
          <w:numId w:val="22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C</w:t>
      </w:r>
    </w:p>
    <w:p w:rsidR="00264F60" w:rsidRPr="00264F60" w:rsidRDefault="00264F60" w:rsidP="003B3FA0">
      <w:pPr>
        <w:numPr>
          <w:ilvl w:val="0"/>
          <w:numId w:val="22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&amp; B</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9. MAROONED</w:t>
      </w:r>
    </w:p>
    <w:p w:rsidR="00264F60" w:rsidRPr="00264F60" w:rsidRDefault="00264F60" w:rsidP="003B3FA0">
      <w:pPr>
        <w:numPr>
          <w:ilvl w:val="0"/>
          <w:numId w:val="22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knotted</w:t>
      </w:r>
    </w:p>
    <w:p w:rsidR="00264F60" w:rsidRPr="00264F60" w:rsidRDefault="00264F60" w:rsidP="003B3FA0">
      <w:pPr>
        <w:numPr>
          <w:ilvl w:val="0"/>
          <w:numId w:val="22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smooth</w:t>
      </w:r>
    </w:p>
    <w:p w:rsidR="00264F60" w:rsidRPr="00264F60" w:rsidRDefault="00264F60" w:rsidP="003B3FA0">
      <w:pPr>
        <w:numPr>
          <w:ilvl w:val="0"/>
          <w:numId w:val="22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stranded</w:t>
      </w:r>
    </w:p>
    <w:p w:rsidR="00264F60" w:rsidRPr="00264F60" w:rsidRDefault="00264F60" w:rsidP="003B3FA0">
      <w:pPr>
        <w:numPr>
          <w:ilvl w:val="0"/>
          <w:numId w:val="22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mended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To be marooned means to be abandoned alone in a remote place. Stranded also means the same.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10. Hari dispensed with the services _________ his dishonest clerk.</w:t>
      </w:r>
    </w:p>
    <w:p w:rsidR="00264F60" w:rsidRPr="00264F60" w:rsidRDefault="00264F60" w:rsidP="003B3FA0">
      <w:pPr>
        <w:numPr>
          <w:ilvl w:val="0"/>
          <w:numId w:val="22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of</w:t>
      </w:r>
    </w:p>
    <w:p w:rsidR="00264F60" w:rsidRPr="00264F60" w:rsidRDefault="00264F60" w:rsidP="003B3FA0">
      <w:pPr>
        <w:numPr>
          <w:ilvl w:val="0"/>
          <w:numId w:val="22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by</w:t>
      </w:r>
    </w:p>
    <w:p w:rsidR="00264F60" w:rsidRPr="00264F60" w:rsidRDefault="00264F60" w:rsidP="003B3FA0">
      <w:pPr>
        <w:numPr>
          <w:ilvl w:val="0"/>
          <w:numId w:val="22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for</w:t>
      </w:r>
    </w:p>
    <w:p w:rsidR="00264F60" w:rsidRPr="00264F60" w:rsidRDefault="00264F60" w:rsidP="003B3FA0">
      <w:pPr>
        <w:numPr>
          <w:ilvl w:val="0"/>
          <w:numId w:val="22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to</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11. ACCENTUATE</w:t>
      </w:r>
    </w:p>
    <w:p w:rsidR="00264F60" w:rsidRPr="00264F60" w:rsidRDefault="00264F60" w:rsidP="003B3FA0">
      <w:pPr>
        <w:numPr>
          <w:ilvl w:val="0"/>
          <w:numId w:val="22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recommend</w:t>
      </w:r>
    </w:p>
    <w:p w:rsidR="00264F60" w:rsidRPr="00264F60" w:rsidRDefault="00264F60" w:rsidP="003B3FA0">
      <w:pPr>
        <w:numPr>
          <w:ilvl w:val="0"/>
          <w:numId w:val="22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repeat</w:t>
      </w:r>
    </w:p>
    <w:p w:rsidR="00264F60" w:rsidRPr="00264F60" w:rsidRDefault="00264F60" w:rsidP="003B3FA0">
      <w:pPr>
        <w:numPr>
          <w:ilvl w:val="0"/>
          <w:numId w:val="22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emphasize</w:t>
      </w:r>
    </w:p>
    <w:p w:rsidR="00264F60" w:rsidRPr="00264F60" w:rsidRDefault="00264F60" w:rsidP="003B3FA0">
      <w:pPr>
        <w:numPr>
          <w:ilvl w:val="0"/>
          <w:numId w:val="22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specify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Accentuate means to emphasize.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12. The ______ old cowboy had a complexion that spoke of many years in the desert sun, rounding up wild horses.</w:t>
      </w:r>
    </w:p>
    <w:p w:rsidR="00264F60" w:rsidRPr="00264F60" w:rsidRDefault="00264F60" w:rsidP="003B3FA0">
      <w:pPr>
        <w:numPr>
          <w:ilvl w:val="0"/>
          <w:numId w:val="22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secular</w:t>
      </w:r>
    </w:p>
    <w:p w:rsidR="00264F60" w:rsidRPr="00264F60" w:rsidRDefault="00264F60" w:rsidP="003B3FA0">
      <w:pPr>
        <w:numPr>
          <w:ilvl w:val="0"/>
          <w:numId w:val="22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suave</w:t>
      </w:r>
    </w:p>
    <w:p w:rsidR="00264F60" w:rsidRPr="00264F60" w:rsidRDefault="00264F60" w:rsidP="003B3FA0">
      <w:pPr>
        <w:numPr>
          <w:ilvl w:val="0"/>
          <w:numId w:val="22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turgid</w:t>
      </w:r>
    </w:p>
    <w:p w:rsidR="00264F60" w:rsidRPr="00264F60" w:rsidRDefault="00264F60" w:rsidP="003B3FA0">
      <w:pPr>
        <w:numPr>
          <w:ilvl w:val="0"/>
          <w:numId w:val="22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wizened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Wizened (adj.) means withered or dry, especially with age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13. Given his ______ nature, it was appropriate that he decided to be a trial lawyer after law school.</w:t>
      </w:r>
    </w:p>
    <w:p w:rsidR="00264F60" w:rsidRPr="00264F60" w:rsidRDefault="00264F60" w:rsidP="003B3FA0">
      <w:pPr>
        <w:numPr>
          <w:ilvl w:val="0"/>
          <w:numId w:val="22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lackluster</w:t>
      </w:r>
    </w:p>
    <w:p w:rsidR="00264F60" w:rsidRPr="00264F60" w:rsidRDefault="00264F60" w:rsidP="003B3FA0">
      <w:pPr>
        <w:numPr>
          <w:ilvl w:val="0"/>
          <w:numId w:val="22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engrossed</w:t>
      </w:r>
    </w:p>
    <w:p w:rsidR="00264F60" w:rsidRPr="00264F60" w:rsidRDefault="00264F60" w:rsidP="003B3FA0">
      <w:pPr>
        <w:numPr>
          <w:ilvl w:val="0"/>
          <w:numId w:val="22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penitent</w:t>
      </w:r>
    </w:p>
    <w:p w:rsidR="00264F60" w:rsidRPr="00264F60" w:rsidRDefault="00264F60" w:rsidP="003B3FA0">
      <w:pPr>
        <w:numPr>
          <w:ilvl w:val="0"/>
          <w:numId w:val="22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litigious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Litigious (adj.) means inclined to disagree or dispute, especially in lawsuits; argumentative.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14. The place where public, government or historical records are kept</w:t>
      </w:r>
    </w:p>
    <w:p w:rsidR="00264F60" w:rsidRPr="00264F60" w:rsidRDefault="00264F60" w:rsidP="003B3FA0">
      <w:pPr>
        <w:numPr>
          <w:ilvl w:val="0"/>
          <w:numId w:val="23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Coffer</w:t>
      </w:r>
    </w:p>
    <w:p w:rsidR="00264F60" w:rsidRPr="00264F60" w:rsidRDefault="00264F60" w:rsidP="003B3FA0">
      <w:pPr>
        <w:numPr>
          <w:ilvl w:val="0"/>
          <w:numId w:val="23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Pantry</w:t>
      </w:r>
    </w:p>
    <w:p w:rsidR="00264F60" w:rsidRPr="00264F60" w:rsidRDefault="00264F60" w:rsidP="003B3FA0">
      <w:pPr>
        <w:numPr>
          <w:ilvl w:val="0"/>
          <w:numId w:val="23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Scullery</w:t>
      </w:r>
    </w:p>
    <w:p w:rsidR="00264F60" w:rsidRPr="00264F60" w:rsidRDefault="00264F60" w:rsidP="003B3FA0">
      <w:pPr>
        <w:numPr>
          <w:ilvl w:val="0"/>
          <w:numId w:val="23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Archives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15. The boys are playing football now</w:t>
      </w:r>
    </w:p>
    <w:p w:rsidR="00264F60" w:rsidRPr="00264F60" w:rsidRDefault="00264F60" w:rsidP="003B3FA0">
      <w:pPr>
        <w:numPr>
          <w:ilvl w:val="0"/>
          <w:numId w:val="23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SVOA</w:t>
      </w:r>
    </w:p>
    <w:p w:rsidR="00264F60" w:rsidRPr="00264F60" w:rsidRDefault="00264F60" w:rsidP="003B3FA0">
      <w:pPr>
        <w:numPr>
          <w:ilvl w:val="0"/>
          <w:numId w:val="23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SVC</w:t>
      </w:r>
    </w:p>
    <w:p w:rsidR="00264F60" w:rsidRPr="00264F60" w:rsidRDefault="00264F60" w:rsidP="003B3FA0">
      <w:pPr>
        <w:numPr>
          <w:ilvl w:val="0"/>
          <w:numId w:val="23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SVA</w:t>
      </w:r>
    </w:p>
    <w:p w:rsidR="00264F60" w:rsidRPr="00264F60" w:rsidRDefault="00264F60" w:rsidP="003B3FA0">
      <w:pPr>
        <w:numPr>
          <w:ilvl w:val="0"/>
          <w:numId w:val="23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SVOC</w:t>
      </w:r>
    </w:p>
    <w:p w:rsidR="00264F60" w:rsidRDefault="00264F60" w:rsidP="003B3FA0">
      <w:pPr>
        <w:shd w:val="clear" w:color="auto" w:fill="FFFFFF"/>
        <w:spacing w:after="240" w:line="240" w:lineRule="auto"/>
        <w:rPr>
          <w:rFonts w:ascii="Arial" w:eastAsia="Times New Roman" w:hAnsi="Arial" w:cs="Arial"/>
          <w:b/>
          <w:bCs/>
          <w:color w:val="222222"/>
          <w:sz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b/>
          <w:bCs/>
          <w:color w:val="222222"/>
          <w:sz w:val="40"/>
          <w:szCs w:val="52"/>
          <w:lang w:eastAsia="en-IN" w:bidi="hi-IN"/>
        </w:rPr>
      </w:pPr>
    </w:p>
    <w:p w:rsidR="00264F60" w:rsidRPr="00264F60" w:rsidRDefault="00264F60" w:rsidP="003B3FA0">
      <w:pPr>
        <w:shd w:val="clear" w:color="auto" w:fill="FFFFFF"/>
        <w:spacing w:after="240" w:line="240" w:lineRule="auto"/>
        <w:rPr>
          <w:ins w:id="1" w:author="Unknown"/>
          <w:rFonts w:ascii="Arial" w:eastAsia="Times New Roman" w:hAnsi="Arial" w:cs="Arial"/>
          <w:color w:val="222222"/>
          <w:sz w:val="40"/>
          <w:szCs w:val="40"/>
          <w:lang w:eastAsia="en-IN" w:bidi="hi-IN"/>
        </w:rPr>
      </w:pPr>
      <w:r w:rsidRPr="00264F60">
        <w:rPr>
          <w:rFonts w:ascii="Arial" w:eastAsia="Times New Roman" w:hAnsi="Arial" w:cs="Arial"/>
          <w:b/>
          <w:bCs/>
          <w:color w:val="222222"/>
          <w:sz w:val="40"/>
          <w:szCs w:val="52"/>
          <w:lang w:eastAsia="en-IN" w:bidi="hi-IN"/>
        </w:rPr>
        <w:t>cognizant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 Brian is dividing 50 marbles into 3 groups. How many marbles are in the largest of the three groups?</w:t>
      </w:r>
      <w:r w:rsidRPr="00264F60">
        <w:rPr>
          <w:rFonts w:ascii="Arial" w:eastAsia="Times New Roman" w:hAnsi="Arial" w:cs="Arial"/>
          <w:color w:val="222222"/>
          <w:sz w:val="17"/>
          <w:szCs w:val="17"/>
          <w:lang w:eastAsia="en-IN" w:bidi="hi-IN"/>
        </w:rPr>
        <w:br/>
        <w:t>(1) The sum of the two smaller groups of marbles is equal to the largest group of marbles.</w:t>
      </w:r>
      <w:r w:rsidRPr="00264F60">
        <w:rPr>
          <w:rFonts w:ascii="Arial" w:eastAsia="Times New Roman" w:hAnsi="Arial" w:cs="Arial"/>
          <w:color w:val="222222"/>
          <w:sz w:val="17"/>
          <w:szCs w:val="17"/>
          <w:lang w:eastAsia="en-IN" w:bidi="hi-IN"/>
        </w:rPr>
        <w:br/>
        <w:t>(2) The smallest group contains 6 marbles</w:t>
      </w:r>
    </w:p>
    <w:p w:rsidR="00264F60" w:rsidRPr="00264F60" w:rsidRDefault="00264F60" w:rsidP="003B3FA0">
      <w:pPr>
        <w:numPr>
          <w:ilvl w:val="0"/>
          <w:numId w:val="23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 (1) ALONE is sufficient, but statement (2) is not sufficient.</w:t>
      </w:r>
    </w:p>
    <w:p w:rsidR="00264F60" w:rsidRPr="00264F60" w:rsidRDefault="00264F60" w:rsidP="003B3FA0">
      <w:pPr>
        <w:numPr>
          <w:ilvl w:val="0"/>
          <w:numId w:val="23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 (2) ALONE is sufficient, but statement (1) is not sufficient.</w:t>
      </w:r>
    </w:p>
    <w:p w:rsidR="00264F60" w:rsidRPr="00264F60" w:rsidRDefault="00264F60" w:rsidP="003B3FA0">
      <w:pPr>
        <w:numPr>
          <w:ilvl w:val="0"/>
          <w:numId w:val="23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BOTH statements TOGETHER are sufficient, but NEITHER statement ALONE is sufficient.</w:t>
      </w:r>
    </w:p>
    <w:p w:rsidR="00264F60" w:rsidRPr="00264F60" w:rsidRDefault="00264F60" w:rsidP="003B3FA0">
      <w:pPr>
        <w:numPr>
          <w:ilvl w:val="0"/>
          <w:numId w:val="23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EACH statement ALONE is sufficient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The first statement establishes that the larger group constitutes half of the total amount of marbles, which means it must be equal to 25 marbles.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 Manu and Joby each received a salary increase. Which one received the greater dollar increase? (1) Manu salary increased 8 percent. (2) Joby salary increased 5 percent.</w:t>
      </w:r>
    </w:p>
    <w:p w:rsidR="00264F60" w:rsidRPr="00264F60" w:rsidRDefault="00264F60" w:rsidP="003B3FA0">
      <w:pPr>
        <w:numPr>
          <w:ilvl w:val="0"/>
          <w:numId w:val="23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 (1) ALONE is sufficient, but statement (2) alone is not sufficient.</w:t>
      </w:r>
    </w:p>
    <w:p w:rsidR="00264F60" w:rsidRPr="00264F60" w:rsidRDefault="00264F60" w:rsidP="003B3FA0">
      <w:pPr>
        <w:numPr>
          <w:ilvl w:val="0"/>
          <w:numId w:val="23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 (2) ALONE is sufficient, but statement (1) alone is not sufficient</w:t>
      </w:r>
    </w:p>
    <w:p w:rsidR="00264F60" w:rsidRPr="00264F60" w:rsidRDefault="00264F60" w:rsidP="003B3FA0">
      <w:pPr>
        <w:numPr>
          <w:ilvl w:val="0"/>
          <w:numId w:val="23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BOTH statements TOGETHER are sufficient, but NEITHER statement ALONE is sufficient.</w:t>
      </w:r>
    </w:p>
    <w:p w:rsidR="00264F60" w:rsidRPr="00264F60" w:rsidRDefault="00264F60" w:rsidP="003B3FA0">
      <w:pPr>
        <w:numPr>
          <w:ilvl w:val="0"/>
          <w:numId w:val="23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Statements (1) and (2) TOGETHER are NOT sufficient.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In (1) there is no information about joby salary and in (2) there is no information about manu salary; thus neither statement alone is sufficient, and the answer must thethird or fifth choice. Since (1) and (2) together give only the percentage increases insalary, it cannot be determined which person received the greater dollar increase.Therefore, (1) and (2) together are not sufficient, and the best answer is the last choice.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3. Is the perimeter of a given rectangle greater than 8 inches?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(1) The two shorter sides of the rectangle are 2 inches long.</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(2) The length of the rectangle is 2 inches greater than the width of the…..</w:t>
      </w:r>
    </w:p>
    <w:p w:rsidR="00264F60" w:rsidRPr="00264F60" w:rsidRDefault="00264F60" w:rsidP="003B3FA0">
      <w:pPr>
        <w:numPr>
          <w:ilvl w:val="0"/>
          <w:numId w:val="23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 (1) ALONE is sufficient, but statement (2) is not sufficient.</w:t>
      </w:r>
    </w:p>
    <w:p w:rsidR="00264F60" w:rsidRPr="00264F60" w:rsidRDefault="00264F60" w:rsidP="003B3FA0">
      <w:pPr>
        <w:numPr>
          <w:ilvl w:val="0"/>
          <w:numId w:val="23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 (2) ALONE is sufficient, but statement (1) is not sufficient.</w:t>
      </w:r>
    </w:p>
    <w:p w:rsidR="00264F60" w:rsidRPr="00264F60" w:rsidRDefault="00264F60" w:rsidP="003B3FA0">
      <w:pPr>
        <w:numPr>
          <w:ilvl w:val="0"/>
          <w:numId w:val="23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BOTH statements TOGETHER are sufficient, but NEITHER statement ALONE is sufficient.</w:t>
      </w:r>
    </w:p>
    <w:p w:rsidR="00264F60" w:rsidRPr="00264F60" w:rsidRDefault="00264F60" w:rsidP="003B3FA0">
      <w:pPr>
        <w:numPr>
          <w:ilvl w:val="0"/>
          <w:numId w:val="23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EACH statement ALONE is sufficient.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Statement (1) ALONE is sufficient, but statement (2) is not sufficient.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4. What is the average test score of Angela, Barry, Carl, Dennis, and Edward?</w:t>
      </w:r>
      <w:r w:rsidRPr="00264F60">
        <w:rPr>
          <w:rFonts w:ascii="Arial" w:eastAsia="Times New Roman" w:hAnsi="Arial" w:cs="Arial"/>
          <w:color w:val="222222"/>
          <w:sz w:val="17"/>
          <w:szCs w:val="17"/>
          <w:lang w:eastAsia="en-IN" w:bidi="hi-IN"/>
        </w:rPr>
        <w:br/>
        <w:t>(1) The average of the test scores of Barry, Carl, and Edward is 87.</w:t>
      </w:r>
      <w:r w:rsidRPr="00264F60">
        <w:rPr>
          <w:rFonts w:ascii="Arial" w:eastAsia="Times New Roman" w:hAnsi="Arial" w:cs="Arial"/>
          <w:color w:val="222222"/>
          <w:sz w:val="17"/>
          <w:szCs w:val="17"/>
          <w:lang w:eastAsia="en-IN" w:bidi="hi-IN"/>
        </w:rPr>
        <w:br/>
        <w:t>(2) The average of the test scores of Angela and Dennis is 84.</w:t>
      </w:r>
    </w:p>
    <w:p w:rsidR="00264F60" w:rsidRPr="00264F60" w:rsidRDefault="00264F60" w:rsidP="003B3FA0">
      <w:pPr>
        <w:numPr>
          <w:ilvl w:val="0"/>
          <w:numId w:val="23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Statement (1) ALONE is sufficient, but statement (2) is not sufficient.</w:t>
      </w:r>
    </w:p>
    <w:p w:rsidR="00264F60" w:rsidRPr="00264F60" w:rsidRDefault="00264F60" w:rsidP="003B3FA0">
      <w:pPr>
        <w:numPr>
          <w:ilvl w:val="0"/>
          <w:numId w:val="23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 (2) ALONE is sufficient, but statement (1) is not sufficient.</w:t>
      </w:r>
    </w:p>
    <w:p w:rsidR="00264F60" w:rsidRPr="00264F60" w:rsidRDefault="00264F60" w:rsidP="003B3FA0">
      <w:pPr>
        <w:numPr>
          <w:ilvl w:val="0"/>
          <w:numId w:val="23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BOTH statements TOGETHER are sufficient, but NEITHER statement ALONE is sufficient.</w:t>
      </w:r>
    </w:p>
    <w:p w:rsidR="00264F60" w:rsidRPr="00264F60" w:rsidRDefault="00264F60" w:rsidP="003B3FA0">
      <w:pPr>
        <w:numPr>
          <w:ilvl w:val="0"/>
          <w:numId w:val="23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EACH statement ALONE is sufficient.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As long as the sum of all five test scores can be calculated, it will be possible to calculate the average score.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5. The symbol? represents one of the following operations: addition, subtraction, multiplication, or division. What is the value of 3 ? </w:t>
      </w:r>
      <w:r w:rsidRPr="00264F60">
        <w:rPr>
          <w:rFonts w:ascii="Arial" w:eastAsia="Times New Roman" w:hAnsi="Arial" w:cs="Arial"/>
          <w:color w:val="222222"/>
          <w:sz w:val="17"/>
          <w:szCs w:val="17"/>
          <w:lang w:eastAsia="en-IN" w:bidi="hi-IN"/>
        </w:rPr>
        <w:t>2 ?</w:t>
      </w:r>
      <w:r w:rsidRPr="00264F60">
        <w:rPr>
          <w:rFonts w:ascii="Arial" w:eastAsia="Times New Roman" w:hAnsi="Arial" w:cs="Arial"/>
          <w:color w:val="222222"/>
          <w:sz w:val="17"/>
          <w:szCs w:val="17"/>
          <w:lang w:eastAsia="en-IN" w:bidi="hi-IN"/>
        </w:rPr>
        <w:br/>
        <w:t>(1) 0 + 1 =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(2) 1 – 0 = 1</w:t>
      </w:r>
    </w:p>
    <w:p w:rsidR="00264F60" w:rsidRPr="00264F60" w:rsidRDefault="00264F60" w:rsidP="003B3FA0">
      <w:pPr>
        <w:numPr>
          <w:ilvl w:val="0"/>
          <w:numId w:val="23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 (1) ALONE is sufficient, but statement (2) alone is not sufficient.</w:t>
      </w:r>
    </w:p>
    <w:p w:rsidR="00264F60" w:rsidRPr="00264F60" w:rsidRDefault="00264F60" w:rsidP="003B3FA0">
      <w:pPr>
        <w:numPr>
          <w:ilvl w:val="0"/>
          <w:numId w:val="23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 (2) ALONE is sufficient, but statement (1) alone is not sufficient.</w:t>
      </w:r>
    </w:p>
    <w:p w:rsidR="00264F60" w:rsidRPr="00264F60" w:rsidRDefault="00264F60" w:rsidP="003B3FA0">
      <w:pPr>
        <w:numPr>
          <w:ilvl w:val="0"/>
          <w:numId w:val="23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BOTH statements TOGETHER are sufficient, but NEITHER statement ALONE is sufficient.</w:t>
      </w:r>
    </w:p>
    <w:p w:rsidR="00264F60" w:rsidRPr="00264F60" w:rsidRDefault="00264F60" w:rsidP="003B3FA0">
      <w:pPr>
        <w:numPr>
          <w:ilvl w:val="0"/>
          <w:numId w:val="23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EACH statement ALONE is sufficient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Since 0 + 1 = 1, 0 – 1 = -1, 0 × 1 = 0, and 0 ÷ 1 = 0, it follows from (1) that ? represents addition, so the value of 3 ? 2 can be determined. Hence, (1) alone is sufficient.Since 1 + 0 = 1, 1 – 0 = 1, 1 × 0 = 0, and 1 ÷ 0 is undefined, it follows from (2) that ? could represent either addition or subtraction, so that 3 ? 2 could equal 5 or 1. Thus, (2) alone is not sufficient. The best answer is the first choice.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6. Then which digits will come at the place of (?) 372, 823, 644, 582, 46?, 8?7.</w:t>
      </w:r>
    </w:p>
    <w:p w:rsidR="00264F60" w:rsidRPr="00264F60" w:rsidRDefault="00264F60" w:rsidP="003B3FA0">
      <w:pPr>
        <w:numPr>
          <w:ilvl w:val="0"/>
          <w:numId w:val="23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6,7</w:t>
      </w:r>
    </w:p>
    <w:p w:rsidR="00264F60" w:rsidRPr="00264F60" w:rsidRDefault="00264F60" w:rsidP="003B3FA0">
      <w:pPr>
        <w:numPr>
          <w:ilvl w:val="0"/>
          <w:numId w:val="23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5,9</w:t>
      </w:r>
    </w:p>
    <w:p w:rsidR="00264F60" w:rsidRPr="00264F60" w:rsidRDefault="00264F60" w:rsidP="003B3FA0">
      <w:pPr>
        <w:numPr>
          <w:ilvl w:val="0"/>
          <w:numId w:val="23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6,2</w:t>
      </w:r>
    </w:p>
    <w:p w:rsidR="00264F60" w:rsidRPr="00264F60" w:rsidRDefault="00264F60" w:rsidP="003B3FA0">
      <w:pPr>
        <w:numPr>
          <w:ilvl w:val="0"/>
          <w:numId w:val="23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5,3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7. If 1st &amp; 7th, 2nd &amp; 8th, 3rd &amp; 9th and so on are interchanged in the word ACCUMULATION, which will be the 8th letter from the right?</w:t>
      </w:r>
    </w:p>
    <w:p w:rsidR="00264F60" w:rsidRPr="00264F60" w:rsidRDefault="00264F60" w:rsidP="003B3FA0">
      <w:pPr>
        <w:numPr>
          <w:ilvl w:val="0"/>
          <w:numId w:val="23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w:t>
      </w:r>
    </w:p>
    <w:p w:rsidR="00264F60" w:rsidRPr="00264F60" w:rsidRDefault="00264F60" w:rsidP="003B3FA0">
      <w:pPr>
        <w:numPr>
          <w:ilvl w:val="0"/>
          <w:numId w:val="23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w:t>
      </w:r>
    </w:p>
    <w:p w:rsidR="00264F60" w:rsidRPr="00264F60" w:rsidRDefault="00264F60" w:rsidP="003B3FA0">
      <w:pPr>
        <w:numPr>
          <w:ilvl w:val="0"/>
          <w:numId w:val="23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w:t>
      </w:r>
    </w:p>
    <w:p w:rsidR="00264F60" w:rsidRPr="00264F60" w:rsidRDefault="00264F60" w:rsidP="003B3FA0">
      <w:pPr>
        <w:numPr>
          <w:ilvl w:val="0"/>
          <w:numId w:val="23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8. If SERPENT is coded as TNEPRES, then PLAGUE will be coded as:</w:t>
      </w:r>
    </w:p>
    <w:p w:rsidR="00264F60" w:rsidRPr="00264F60" w:rsidRDefault="00264F60" w:rsidP="003B3FA0">
      <w:pPr>
        <w:numPr>
          <w:ilvl w:val="0"/>
          <w:numId w:val="23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EUAGLP</w:t>
      </w:r>
    </w:p>
    <w:p w:rsidR="00264F60" w:rsidRPr="00264F60" w:rsidRDefault="00264F60" w:rsidP="003B3FA0">
      <w:pPr>
        <w:numPr>
          <w:ilvl w:val="0"/>
          <w:numId w:val="23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EUGLAP</w:t>
      </w:r>
    </w:p>
    <w:p w:rsidR="00264F60" w:rsidRPr="00264F60" w:rsidRDefault="00264F60" w:rsidP="003B3FA0">
      <w:pPr>
        <w:numPr>
          <w:ilvl w:val="0"/>
          <w:numId w:val="23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EUGALP</w:t>
      </w:r>
    </w:p>
    <w:p w:rsidR="00264F60" w:rsidRPr="00264F60" w:rsidRDefault="00264F60" w:rsidP="003B3FA0">
      <w:pPr>
        <w:numPr>
          <w:ilvl w:val="0"/>
          <w:numId w:val="23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EULAGP</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1&amp;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Its coded reversely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9. I am standing in a row 9th from either side. Find that how many persons are in the row?</w:t>
      </w:r>
    </w:p>
    <w:p w:rsidR="00264F60" w:rsidRPr="00264F60" w:rsidRDefault="00264F60" w:rsidP="003B3FA0">
      <w:pPr>
        <w:numPr>
          <w:ilvl w:val="0"/>
          <w:numId w:val="24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15</w:t>
      </w:r>
    </w:p>
    <w:p w:rsidR="00264F60" w:rsidRPr="00264F60" w:rsidRDefault="00264F60" w:rsidP="003B3FA0">
      <w:pPr>
        <w:numPr>
          <w:ilvl w:val="0"/>
          <w:numId w:val="24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19</w:t>
      </w:r>
    </w:p>
    <w:p w:rsidR="00264F60" w:rsidRPr="00264F60" w:rsidRDefault="00264F60" w:rsidP="003B3FA0">
      <w:pPr>
        <w:numPr>
          <w:ilvl w:val="0"/>
          <w:numId w:val="24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17</w:t>
      </w:r>
    </w:p>
    <w:p w:rsidR="00264F60" w:rsidRPr="00264F60" w:rsidRDefault="00264F60" w:rsidP="003B3FA0">
      <w:pPr>
        <w:numPr>
          <w:ilvl w:val="0"/>
          <w:numId w:val="24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16</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8 + 8 + 1 = 17.</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10. If EASE is coded as HDVH, then SEE will be coded as:</w:t>
      </w:r>
    </w:p>
    <w:p w:rsidR="00264F60" w:rsidRPr="00264F60" w:rsidRDefault="00264F60" w:rsidP="003B3FA0">
      <w:pPr>
        <w:numPr>
          <w:ilvl w:val="0"/>
          <w:numId w:val="24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DHH</w:t>
      </w:r>
    </w:p>
    <w:p w:rsidR="00264F60" w:rsidRPr="00264F60" w:rsidRDefault="00264F60" w:rsidP="003B3FA0">
      <w:pPr>
        <w:numPr>
          <w:ilvl w:val="0"/>
          <w:numId w:val="24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VHV</w:t>
      </w:r>
    </w:p>
    <w:p w:rsidR="00264F60" w:rsidRPr="00264F60" w:rsidRDefault="00264F60" w:rsidP="003B3FA0">
      <w:pPr>
        <w:numPr>
          <w:ilvl w:val="0"/>
          <w:numId w:val="24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VHH</w:t>
      </w:r>
    </w:p>
    <w:p w:rsidR="00264F60" w:rsidRPr="00264F60" w:rsidRDefault="00264F60" w:rsidP="003B3FA0">
      <w:pPr>
        <w:numPr>
          <w:ilvl w:val="0"/>
          <w:numId w:val="24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VVH</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11. In each of the following questions two statements are given and these statements are followed by two conclusions numbered (1) and (2). You have to take the given two statements to be true even if they seem to be at variance from commonly known facts. Read the conclusions and then decide which of the given conclusions logically follows from the two given statements, disregarding commonly known facts.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Give answer: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(A) If only (1) conclusion follows</w:t>
      </w:r>
      <w:r w:rsidRPr="00264F60">
        <w:rPr>
          <w:rFonts w:ascii="Arial" w:eastAsia="Times New Roman" w:hAnsi="Arial" w:cs="Arial"/>
          <w:color w:val="222222"/>
          <w:sz w:val="17"/>
          <w:szCs w:val="17"/>
          <w:lang w:eastAsia="en-IN" w:bidi="hi-IN"/>
        </w:rPr>
        <w:br/>
        <w:t>(B) If only (2) conclusion follows</w:t>
      </w:r>
      <w:r w:rsidRPr="00264F60">
        <w:rPr>
          <w:rFonts w:ascii="Arial" w:eastAsia="Times New Roman" w:hAnsi="Arial" w:cs="Arial"/>
          <w:color w:val="222222"/>
          <w:sz w:val="17"/>
          <w:szCs w:val="17"/>
          <w:lang w:eastAsia="en-IN" w:bidi="hi-IN"/>
        </w:rPr>
        <w:br/>
        <w:t>(C) If either (1) or (2) follows</w:t>
      </w:r>
      <w:r w:rsidRPr="00264F60">
        <w:rPr>
          <w:rFonts w:ascii="Arial" w:eastAsia="Times New Roman" w:hAnsi="Arial" w:cs="Arial"/>
          <w:color w:val="222222"/>
          <w:sz w:val="17"/>
          <w:szCs w:val="17"/>
          <w:lang w:eastAsia="en-IN" w:bidi="hi-IN"/>
        </w:rPr>
        <w:br/>
        <w:t>(D) If neither (1) nor (2) follows and</w:t>
      </w:r>
      <w:r w:rsidRPr="00264F60">
        <w:rPr>
          <w:rFonts w:ascii="Arial" w:eastAsia="Times New Roman" w:hAnsi="Arial" w:cs="Arial"/>
          <w:color w:val="222222"/>
          <w:sz w:val="17"/>
          <w:szCs w:val="17"/>
          <w:lang w:eastAsia="en-IN" w:bidi="hi-IN"/>
        </w:rPr>
        <w:br/>
        <w:t>(E) If both (1) and (2) follow</w:t>
      </w:r>
      <w:r w:rsidRPr="00264F60">
        <w:rPr>
          <w:rFonts w:ascii="Arial" w:eastAsia="Times New Roman" w:hAnsi="Arial" w:cs="Arial"/>
          <w:color w:val="222222"/>
          <w:sz w:val="17"/>
          <w:szCs w:val="17"/>
          <w:lang w:eastAsia="en-IN" w:bidi="hi-IN"/>
        </w:rPr>
        <w:br/>
        <w:t>Statement :All windows are doors.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No door is a wall.</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Conclusion :</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1. No window is a wall.</w:t>
      </w:r>
      <w:r w:rsidRPr="00264F60">
        <w:rPr>
          <w:rFonts w:ascii="Arial" w:eastAsia="Times New Roman" w:hAnsi="Arial" w:cs="Arial"/>
          <w:color w:val="222222"/>
          <w:sz w:val="17"/>
          <w:szCs w:val="17"/>
          <w:lang w:eastAsia="en-IN" w:bidi="hi-IN"/>
        </w:rPr>
        <w:br/>
        <w:t>2. No wall is a door.</w:t>
      </w:r>
    </w:p>
    <w:p w:rsidR="00264F60" w:rsidRPr="00264F60" w:rsidRDefault="00264F60" w:rsidP="003B3FA0">
      <w:pPr>
        <w:numPr>
          <w:ilvl w:val="0"/>
          <w:numId w:val="24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w:t>
      </w:r>
    </w:p>
    <w:p w:rsidR="00264F60" w:rsidRPr="00264F60" w:rsidRDefault="00264F60" w:rsidP="003B3FA0">
      <w:pPr>
        <w:numPr>
          <w:ilvl w:val="0"/>
          <w:numId w:val="24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w:t>
      </w:r>
    </w:p>
    <w:p w:rsidR="00264F60" w:rsidRPr="00264F60" w:rsidRDefault="00264F60" w:rsidP="003B3FA0">
      <w:pPr>
        <w:numPr>
          <w:ilvl w:val="0"/>
          <w:numId w:val="24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w:t>
      </w:r>
    </w:p>
    <w:p w:rsidR="00264F60" w:rsidRPr="00264F60" w:rsidRDefault="00264F60" w:rsidP="003B3FA0">
      <w:pPr>
        <w:numPr>
          <w:ilvl w:val="0"/>
          <w:numId w:val="24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w:t>
      </w:r>
    </w:p>
    <w:p w:rsidR="00264F60" w:rsidRPr="00264F60" w:rsidRDefault="00264F60" w:rsidP="003B3FA0">
      <w:pPr>
        <w:numPr>
          <w:ilvl w:val="0"/>
          <w:numId w:val="24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 </w:t>
      </w:r>
      <w:r w:rsidRPr="00264F60">
        <w:rPr>
          <w:rFonts w:ascii="Arial" w:eastAsia="Times New Roman" w:hAnsi="Arial" w:cs="Arial"/>
          <w:color w:val="222222"/>
          <w:sz w:val="17"/>
          <w:szCs w:val="17"/>
          <w:lang w:eastAsia="en-IN" w:bidi="hi-IN"/>
        </w:rPr>
        <w:br/>
        <w:t>Both I and II follow.</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12. Statementl:All glasses are liquids .All liquids are fluids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Conclusion: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1. All glasses are fluids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2. All fluids are glasses</w:t>
      </w:r>
    </w:p>
    <w:p w:rsidR="00264F60" w:rsidRPr="00264F60" w:rsidRDefault="00264F60" w:rsidP="003B3FA0">
      <w:pPr>
        <w:numPr>
          <w:ilvl w:val="0"/>
          <w:numId w:val="24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w:t>
      </w:r>
    </w:p>
    <w:p w:rsidR="00264F60" w:rsidRPr="00264F60" w:rsidRDefault="00264F60" w:rsidP="003B3FA0">
      <w:pPr>
        <w:numPr>
          <w:ilvl w:val="0"/>
          <w:numId w:val="24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w:t>
      </w:r>
    </w:p>
    <w:p w:rsidR="00264F60" w:rsidRPr="00264F60" w:rsidRDefault="00264F60" w:rsidP="003B3FA0">
      <w:pPr>
        <w:numPr>
          <w:ilvl w:val="0"/>
          <w:numId w:val="24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w:t>
      </w:r>
    </w:p>
    <w:p w:rsidR="00264F60" w:rsidRPr="00264F60" w:rsidRDefault="00264F60" w:rsidP="003B3FA0">
      <w:pPr>
        <w:numPr>
          <w:ilvl w:val="0"/>
          <w:numId w:val="24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w:t>
      </w:r>
    </w:p>
    <w:p w:rsidR="00264F60" w:rsidRPr="00264F60" w:rsidRDefault="00264F60" w:rsidP="003B3FA0">
      <w:pPr>
        <w:numPr>
          <w:ilvl w:val="0"/>
          <w:numId w:val="24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13. Statement: Some gold </w:t>
      </w:r>
      <w:r w:rsidRPr="00264F60">
        <w:rPr>
          <w:rFonts w:ascii="Arial" w:eastAsia="Times New Roman" w:hAnsi="Arial" w:cs="Arial"/>
          <w:color w:val="222222"/>
          <w:sz w:val="17"/>
          <w:szCs w:val="17"/>
          <w:lang w:eastAsia="en-IN" w:bidi="hi-IN"/>
        </w:rPr>
        <w:t>are</w:t>
      </w:r>
      <w:r w:rsidRPr="00264F60">
        <w:rPr>
          <w:rFonts w:ascii="Arial" w:eastAsia="Times New Roman" w:hAnsi="Arial" w:cs="Arial"/>
          <w:b/>
          <w:bCs/>
          <w:color w:val="222222"/>
          <w:sz w:val="17"/>
          <w:lang w:eastAsia="en-IN" w:bidi="hi-IN"/>
        </w:rPr>
        <w:t> bright.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 </w:t>
      </w:r>
      <w:r w:rsidRPr="00264F60">
        <w:rPr>
          <w:rFonts w:ascii="Arial" w:eastAsia="Times New Roman" w:hAnsi="Arial" w:cs="Arial"/>
          <w:color w:val="222222"/>
          <w:sz w:val="17"/>
          <w:szCs w:val="17"/>
          <w:lang w:eastAsia="en-IN" w:bidi="hi-IN"/>
        </w:rPr>
        <w:t>Some bright are silver.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Conclusion: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1. Some gold are silver.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2. Some bright are gold.</w:t>
      </w:r>
    </w:p>
    <w:p w:rsidR="00264F60" w:rsidRPr="00264F60" w:rsidRDefault="00264F60" w:rsidP="003B3FA0">
      <w:pPr>
        <w:numPr>
          <w:ilvl w:val="0"/>
          <w:numId w:val="24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w:t>
      </w:r>
    </w:p>
    <w:p w:rsidR="00264F60" w:rsidRPr="00264F60" w:rsidRDefault="00264F60" w:rsidP="003B3FA0">
      <w:pPr>
        <w:numPr>
          <w:ilvl w:val="0"/>
          <w:numId w:val="24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w:t>
      </w:r>
    </w:p>
    <w:p w:rsidR="00264F60" w:rsidRPr="00264F60" w:rsidRDefault="00264F60" w:rsidP="003B3FA0">
      <w:pPr>
        <w:numPr>
          <w:ilvl w:val="0"/>
          <w:numId w:val="24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w:t>
      </w:r>
    </w:p>
    <w:p w:rsidR="00264F60" w:rsidRPr="00264F60" w:rsidRDefault="00264F60" w:rsidP="003B3FA0">
      <w:pPr>
        <w:numPr>
          <w:ilvl w:val="0"/>
          <w:numId w:val="24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14. Statement: All flowers are garden. All gardens are fruits.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Conclusion: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1. All fruits are flowers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2. All flowers are fruits.</w:t>
      </w:r>
    </w:p>
    <w:p w:rsidR="00264F60" w:rsidRPr="00264F60" w:rsidRDefault="00264F60" w:rsidP="003B3FA0">
      <w:pPr>
        <w:numPr>
          <w:ilvl w:val="0"/>
          <w:numId w:val="24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w:t>
      </w:r>
    </w:p>
    <w:p w:rsidR="00264F60" w:rsidRPr="00264F60" w:rsidRDefault="00264F60" w:rsidP="003B3FA0">
      <w:pPr>
        <w:numPr>
          <w:ilvl w:val="0"/>
          <w:numId w:val="24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w:t>
      </w:r>
    </w:p>
    <w:p w:rsidR="00264F60" w:rsidRPr="00264F60" w:rsidRDefault="00264F60" w:rsidP="003B3FA0">
      <w:pPr>
        <w:numPr>
          <w:ilvl w:val="0"/>
          <w:numId w:val="24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w:t>
      </w:r>
    </w:p>
    <w:p w:rsidR="00264F60" w:rsidRPr="00264F60" w:rsidRDefault="00264F60" w:rsidP="003B3FA0">
      <w:pPr>
        <w:numPr>
          <w:ilvl w:val="0"/>
          <w:numId w:val="24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In first conclusion, the term ‘fruits’ is distributed which is not distributed in premises.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15. Statement: All poets are </w:t>
      </w:r>
      <w:r w:rsidRPr="00264F60">
        <w:rPr>
          <w:rFonts w:ascii="Arial" w:eastAsia="Times New Roman" w:hAnsi="Arial" w:cs="Arial"/>
          <w:color w:val="222222"/>
          <w:sz w:val="17"/>
          <w:szCs w:val="17"/>
          <w:lang w:eastAsia="en-IN" w:bidi="hi-IN"/>
        </w:rPr>
        <w:t>singers.No</w:t>
      </w:r>
      <w:r w:rsidRPr="00264F60">
        <w:rPr>
          <w:rFonts w:ascii="Arial" w:eastAsia="Times New Roman" w:hAnsi="Arial" w:cs="Arial"/>
          <w:b/>
          <w:bCs/>
          <w:color w:val="222222"/>
          <w:sz w:val="17"/>
          <w:lang w:eastAsia="en-IN" w:bidi="hi-IN"/>
        </w:rPr>
        <w:t> singer is a composer.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Conclusion: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1. No composer is poet.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2. All singers are poet.</w:t>
      </w:r>
    </w:p>
    <w:p w:rsidR="00264F60" w:rsidRPr="00264F60" w:rsidRDefault="00264F60" w:rsidP="003B3FA0">
      <w:pPr>
        <w:numPr>
          <w:ilvl w:val="0"/>
          <w:numId w:val="24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w:t>
      </w:r>
    </w:p>
    <w:p w:rsidR="00264F60" w:rsidRPr="00264F60" w:rsidRDefault="00264F60" w:rsidP="003B3FA0">
      <w:pPr>
        <w:numPr>
          <w:ilvl w:val="0"/>
          <w:numId w:val="24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w:t>
      </w:r>
    </w:p>
    <w:p w:rsidR="00264F60" w:rsidRPr="00264F60" w:rsidRDefault="00264F60" w:rsidP="003B3FA0">
      <w:pPr>
        <w:numPr>
          <w:ilvl w:val="0"/>
          <w:numId w:val="24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w:t>
      </w:r>
    </w:p>
    <w:p w:rsidR="00264F60" w:rsidRPr="00264F60" w:rsidRDefault="00264F60" w:rsidP="003B3FA0">
      <w:pPr>
        <w:numPr>
          <w:ilvl w:val="0"/>
          <w:numId w:val="24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In Second conclusion, the term ‘singer’ is distributed which is not distributed in first premises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16. The high school math department needs to appoint a new chairperson, which will be based on seniority. Ms. West has less seniority than Mr. Temple, but more than Ms. Brody. Mr. Rhodes has more seniority than Ms. West, but less than Mr. Temple. Mr. Temple doesn’t want the job. Who will be the new math department chairperson?</w:t>
      </w:r>
    </w:p>
    <w:p w:rsidR="00264F60" w:rsidRPr="00264F60" w:rsidRDefault="00264F60" w:rsidP="003B3FA0">
      <w:pPr>
        <w:numPr>
          <w:ilvl w:val="0"/>
          <w:numId w:val="24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Mr. Rhodes</w:t>
      </w:r>
    </w:p>
    <w:p w:rsidR="00264F60" w:rsidRPr="00264F60" w:rsidRDefault="00264F60" w:rsidP="003B3FA0">
      <w:pPr>
        <w:numPr>
          <w:ilvl w:val="0"/>
          <w:numId w:val="24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Mr. Temple</w:t>
      </w:r>
    </w:p>
    <w:p w:rsidR="00264F60" w:rsidRPr="00264F60" w:rsidRDefault="00264F60" w:rsidP="003B3FA0">
      <w:pPr>
        <w:numPr>
          <w:ilvl w:val="0"/>
          <w:numId w:val="24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Ms.West</w:t>
      </w:r>
    </w:p>
    <w:p w:rsidR="00264F60" w:rsidRPr="00264F60" w:rsidRDefault="00264F60" w:rsidP="003B3FA0">
      <w:pPr>
        <w:numPr>
          <w:ilvl w:val="0"/>
          <w:numId w:val="24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Ms. Brody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Solution:</w:t>
      </w:r>
      <w:r w:rsidRPr="00264F60">
        <w:rPr>
          <w:rFonts w:ascii="Arial" w:eastAsia="Times New Roman" w:hAnsi="Arial" w:cs="Arial"/>
          <w:color w:val="222222"/>
          <w:sz w:val="17"/>
          <w:szCs w:val="17"/>
          <w:lang w:eastAsia="en-IN" w:bidi="hi-IN"/>
        </w:rPr>
        <w:br/>
        <w:t>Mr. Temple has the most seniority, but he does not want the job. Next in line is Mr. Rhodes, who has more seniority than Ms. West or Ms. Brody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17. Danielle has been visiting friends in Ridge-wood for the past two weeks. She is leaving tomorrow morning and her flight is very early. Most of her friends live fairly close to the airport. Madison lives ten miles away. Frances lives five miles away, Samantha, seven miles. Alexis is farther away than Frances, but closer than Samantha. Approximately how far away from the airport is Alexis?</w:t>
      </w:r>
    </w:p>
    <w:p w:rsidR="00264F60" w:rsidRPr="00264F60" w:rsidRDefault="00264F60" w:rsidP="003B3FA0">
      <w:pPr>
        <w:numPr>
          <w:ilvl w:val="0"/>
          <w:numId w:val="24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nine miles</w:t>
      </w:r>
    </w:p>
    <w:p w:rsidR="00264F60" w:rsidRPr="00264F60" w:rsidRDefault="00264F60" w:rsidP="003B3FA0">
      <w:pPr>
        <w:numPr>
          <w:ilvl w:val="0"/>
          <w:numId w:val="24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seven miles</w:t>
      </w:r>
    </w:p>
    <w:p w:rsidR="00264F60" w:rsidRPr="00264F60" w:rsidRDefault="00264F60" w:rsidP="003B3FA0">
      <w:pPr>
        <w:numPr>
          <w:ilvl w:val="0"/>
          <w:numId w:val="24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eight miles</w:t>
      </w:r>
    </w:p>
    <w:p w:rsidR="00264F60" w:rsidRPr="00264F60" w:rsidRDefault="00264F60" w:rsidP="003B3FA0">
      <w:pPr>
        <w:numPr>
          <w:ilvl w:val="0"/>
          <w:numId w:val="24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six miles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Alexis is farther away than Frances, who is five miles away, and closer than Samantha, who is seven miles away.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18. In a four-day period Monday through </w:t>
      </w:r>
      <w:r w:rsidRPr="00264F60">
        <w:rPr>
          <w:rFonts w:ascii="Arial" w:eastAsia="Times New Roman" w:hAnsi="Arial" w:cs="Arial"/>
          <w:color w:val="222222"/>
          <w:sz w:val="17"/>
          <w:szCs w:val="17"/>
          <w:lang w:eastAsia="en-IN" w:bidi="hi-IN"/>
        </w:rPr>
        <w:t>Thursday</w:t>
      </w:r>
      <w:r w:rsidRPr="00264F60">
        <w:rPr>
          <w:rFonts w:ascii="Arial" w:eastAsia="Times New Roman" w:hAnsi="Arial" w:cs="Arial"/>
          <w:b/>
          <w:bCs/>
          <w:color w:val="222222"/>
          <w:sz w:val="17"/>
          <w:lang w:eastAsia="en-IN" w:bidi="hi-IN"/>
        </w:rPr>
        <w:t> each of the following temporary office workers worked only one day, each a different day. Ms. Johnson was scheduled to work on Monday, but she traded with Mr. Carter, who was originally scheduled to work on Wednesday. Ms. Falk traded with Mr. Kirk, who was originally scheduled to work on Thursday. After </w:t>
      </w:r>
      <w:r w:rsidRPr="00264F60">
        <w:rPr>
          <w:rFonts w:ascii="Arial" w:eastAsia="Times New Roman" w:hAnsi="Arial" w:cs="Arial"/>
          <w:color w:val="222222"/>
          <w:sz w:val="17"/>
          <w:szCs w:val="17"/>
          <w:lang w:eastAsia="en-IN" w:bidi="hi-IN"/>
        </w:rPr>
        <w:t>all</w:t>
      </w:r>
      <w:r w:rsidRPr="00264F60">
        <w:rPr>
          <w:rFonts w:ascii="Arial" w:eastAsia="Times New Roman" w:hAnsi="Arial" w:cs="Arial"/>
          <w:b/>
          <w:bCs/>
          <w:color w:val="222222"/>
          <w:sz w:val="17"/>
          <w:lang w:eastAsia="en-IN" w:bidi="hi-IN"/>
        </w:rPr>
        <w:t> the switching was done, who worked on Tuesday?</w:t>
      </w:r>
    </w:p>
    <w:p w:rsidR="00264F60" w:rsidRPr="00264F60" w:rsidRDefault="00264F60" w:rsidP="003B3FA0">
      <w:pPr>
        <w:numPr>
          <w:ilvl w:val="0"/>
          <w:numId w:val="24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Mr. Carter</w:t>
      </w:r>
    </w:p>
    <w:p w:rsidR="00264F60" w:rsidRPr="00264F60" w:rsidRDefault="00264F60" w:rsidP="003B3FA0">
      <w:pPr>
        <w:numPr>
          <w:ilvl w:val="0"/>
          <w:numId w:val="24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Ms. Falk</w:t>
      </w:r>
    </w:p>
    <w:p w:rsidR="00264F60" w:rsidRPr="00264F60" w:rsidRDefault="00264F60" w:rsidP="003B3FA0">
      <w:pPr>
        <w:numPr>
          <w:ilvl w:val="0"/>
          <w:numId w:val="24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Ms. Johnson</w:t>
      </w:r>
    </w:p>
    <w:p w:rsidR="00264F60" w:rsidRPr="00264F60" w:rsidRDefault="00264F60" w:rsidP="003B3FA0">
      <w:pPr>
        <w:numPr>
          <w:ilvl w:val="0"/>
          <w:numId w:val="24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Mr. Kirk</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After all the switches were made, Mr. Kirk worked on Tuesday. Mr. Carter worked on Monday, Ms. Johnson on Wednesday, and Ms. Falk on Thursday.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19. Four people witnessed a mugging. Each gave a different description of the mugger. Which description is probably right?</w:t>
      </w:r>
    </w:p>
    <w:p w:rsidR="00264F60" w:rsidRPr="00264F60" w:rsidRDefault="00264F60" w:rsidP="003B3FA0">
      <w:pPr>
        <w:numPr>
          <w:ilvl w:val="0"/>
          <w:numId w:val="25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He was average height, thin, and middle-aged.</w:t>
      </w:r>
    </w:p>
    <w:p w:rsidR="00264F60" w:rsidRPr="00264F60" w:rsidRDefault="00264F60" w:rsidP="003B3FA0">
      <w:pPr>
        <w:numPr>
          <w:ilvl w:val="0"/>
          <w:numId w:val="25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He was tall, thin, and middle-aged.</w:t>
      </w:r>
    </w:p>
    <w:p w:rsidR="00264F60" w:rsidRPr="00264F60" w:rsidRDefault="00264F60" w:rsidP="003B3FA0">
      <w:pPr>
        <w:numPr>
          <w:ilvl w:val="0"/>
          <w:numId w:val="25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He was tall, thin, and young.</w:t>
      </w:r>
    </w:p>
    <w:p w:rsidR="00264F60" w:rsidRPr="00264F60" w:rsidRDefault="00264F60" w:rsidP="003B3FA0">
      <w:pPr>
        <w:numPr>
          <w:ilvl w:val="0"/>
          <w:numId w:val="25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He was tall, of average weight, and middle-aged.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Tall, thin, and middle-aged are the elements of the description repeated most often and are therefore the most likely to be accurate.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20. Ms. Forest likes to let her students choose who their partners will be; however, no pair of students may work together more than seven class periods in a row. Adam and Baxter have studied together seven class periods in a row. Carter and Dennis have worked together three class periods in a row. Carter does not want to work with Adam. Who should be assigned to work with Baxter?</w:t>
      </w:r>
    </w:p>
    <w:p w:rsidR="00264F60" w:rsidRPr="00264F60" w:rsidRDefault="00264F60" w:rsidP="003B3FA0">
      <w:pPr>
        <w:numPr>
          <w:ilvl w:val="0"/>
          <w:numId w:val="25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Carter</w:t>
      </w:r>
    </w:p>
    <w:p w:rsidR="00264F60" w:rsidRPr="00264F60" w:rsidRDefault="00264F60" w:rsidP="003B3FA0">
      <w:pPr>
        <w:numPr>
          <w:ilvl w:val="0"/>
          <w:numId w:val="25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Adam</w:t>
      </w:r>
    </w:p>
    <w:p w:rsidR="00264F60" w:rsidRPr="00264F60" w:rsidRDefault="00264F60" w:rsidP="003B3FA0">
      <w:pPr>
        <w:numPr>
          <w:ilvl w:val="0"/>
          <w:numId w:val="25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Dennis</w:t>
      </w:r>
    </w:p>
    <w:p w:rsidR="00264F60" w:rsidRPr="00264F60" w:rsidRDefault="00264F60" w:rsidP="003B3FA0">
      <w:pPr>
        <w:numPr>
          <w:ilvl w:val="0"/>
          <w:numId w:val="25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Forest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Baxter should be assigned to study with Carter. Baxter cannot be assigned with Adam, because they have already been together for seven class periods. If Baxter is assigned to work with Dennis, that would leave Adam with Carter, but Carter does not want to work with Adam.</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21</w:t>
      </w:r>
      <w:r w:rsidRPr="00264F60">
        <w:rPr>
          <w:rFonts w:ascii="Arial" w:eastAsia="Times New Roman" w:hAnsi="Arial" w:cs="Arial"/>
          <w:color w:val="222222"/>
          <w:sz w:val="17"/>
          <w:szCs w:val="17"/>
          <w:lang w:eastAsia="en-IN" w:bidi="hi-IN"/>
        </w:rPr>
        <w:t>.Read the following passage and answer the questions: To those who do listen, the desert speaks of things with an emphasis quite different from that of the shore, the mountain, the valley or the plains, whereas these invite action and suggest limitless opportunity and exhaust less resources, the implications and the mood of the desert are something different. For one thing , the desert is conservative not radical. It is more likely to provide awe than to invite conquest. The heroism which it encourages is the heroism of endurance, not that of conquest. It brings man up against this limitation, turns him upon himself and suggests values which more indulgent regions suppress. Sometimes it includes contemplation in men who have never contemplated before : And of all the answers to the question- what is a desert good for – ‘contemplation’ is perhaps the best. The last half of my life was spent at one of those painful epochs of human history, during which world was getting worse and past victories which had seemed to be definitive have turned out to be only temporary. When I was young , Victorian optimism was taken for granted. It was thought that freedom and prosperity would spread gradually  throughout the world through an orderly process, and it was hoped that cruelty ,tyranny and injustice would continually diminish. Hardly anyone thought of the nineteenth century as a brief interlude between past and future barbarism. In order to receive the desert’s message ,the beholder needs to be?</w:t>
      </w:r>
    </w:p>
    <w:p w:rsidR="00264F60" w:rsidRPr="00264F60" w:rsidRDefault="00264F60" w:rsidP="003B3FA0">
      <w:pPr>
        <w:numPr>
          <w:ilvl w:val="0"/>
          <w:numId w:val="25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contemplation</w:t>
      </w:r>
    </w:p>
    <w:p w:rsidR="00264F60" w:rsidRPr="00264F60" w:rsidRDefault="00264F60" w:rsidP="003B3FA0">
      <w:pPr>
        <w:numPr>
          <w:ilvl w:val="0"/>
          <w:numId w:val="25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Indolence</w:t>
      </w:r>
    </w:p>
    <w:p w:rsidR="00264F60" w:rsidRPr="00264F60" w:rsidRDefault="00264F60" w:rsidP="003B3FA0">
      <w:pPr>
        <w:numPr>
          <w:ilvl w:val="0"/>
          <w:numId w:val="25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Heroic Endeavor</w:t>
      </w:r>
    </w:p>
    <w:p w:rsidR="00264F60" w:rsidRPr="00264F60" w:rsidRDefault="00264F60" w:rsidP="003B3FA0">
      <w:pPr>
        <w:numPr>
          <w:ilvl w:val="0"/>
          <w:numId w:val="25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Adventurous Spirit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22. If one responds with insight to the mood of the desert</w:t>
      </w:r>
      <w:r w:rsidRPr="00264F60">
        <w:rPr>
          <w:rFonts w:ascii="Arial" w:eastAsia="Times New Roman" w:hAnsi="Arial" w:cs="Arial"/>
          <w:color w:val="222222"/>
          <w:sz w:val="17"/>
          <w:szCs w:val="17"/>
          <w:lang w:eastAsia="en-IN" w:bidi="hi-IN"/>
        </w:rPr>
        <w:t>,it evokes ?</w:t>
      </w:r>
    </w:p>
    <w:p w:rsidR="00264F60" w:rsidRPr="00264F60" w:rsidRDefault="00264F60" w:rsidP="003B3FA0">
      <w:pPr>
        <w:numPr>
          <w:ilvl w:val="0"/>
          <w:numId w:val="25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An inclination for deep thought</w:t>
      </w:r>
    </w:p>
    <w:p w:rsidR="00264F60" w:rsidRPr="00264F60" w:rsidRDefault="00264F60" w:rsidP="003B3FA0">
      <w:pPr>
        <w:numPr>
          <w:ilvl w:val="0"/>
          <w:numId w:val="25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possibility of unending resources</w:t>
      </w:r>
    </w:p>
    <w:p w:rsidR="00264F60" w:rsidRPr="00264F60" w:rsidRDefault="00264F60" w:rsidP="003B3FA0">
      <w:pPr>
        <w:numPr>
          <w:ilvl w:val="0"/>
          <w:numId w:val="25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desire for Heroic conquest</w:t>
      </w:r>
    </w:p>
    <w:p w:rsidR="00264F60" w:rsidRPr="00264F60" w:rsidRDefault="00264F60" w:rsidP="003B3FA0">
      <w:pPr>
        <w:numPr>
          <w:ilvl w:val="0"/>
          <w:numId w:val="25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sense of intense revulsion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23. The writer calls the desert conservative rather than radical  because it provides an environment that</w:t>
      </w:r>
    </w:p>
    <w:p w:rsidR="00264F60" w:rsidRPr="00264F60" w:rsidRDefault="00264F60" w:rsidP="003B3FA0">
      <w:pPr>
        <w:numPr>
          <w:ilvl w:val="0"/>
          <w:numId w:val="25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Inspires man to explore it</w:t>
      </w:r>
    </w:p>
    <w:p w:rsidR="00264F60" w:rsidRPr="00264F60" w:rsidRDefault="00264F60" w:rsidP="003B3FA0">
      <w:pPr>
        <w:numPr>
          <w:ilvl w:val="0"/>
          <w:numId w:val="25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Offers unlimited opportunity to conquer</w:t>
      </w:r>
    </w:p>
    <w:p w:rsidR="00264F60" w:rsidRPr="00264F60" w:rsidRDefault="00264F60" w:rsidP="003B3FA0">
      <w:pPr>
        <w:numPr>
          <w:ilvl w:val="0"/>
          <w:numId w:val="25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Tests ones Endurance</w:t>
      </w:r>
    </w:p>
    <w:p w:rsidR="00264F60" w:rsidRPr="00264F60" w:rsidRDefault="00264F60" w:rsidP="003B3FA0">
      <w:pPr>
        <w:numPr>
          <w:ilvl w:val="0"/>
          <w:numId w:val="25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makes one gloomy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24. What does the phrase ”it brings </w:t>
      </w:r>
      <w:r w:rsidRPr="00264F60">
        <w:rPr>
          <w:rFonts w:ascii="Arial" w:eastAsia="Times New Roman" w:hAnsi="Arial" w:cs="Arial"/>
          <w:color w:val="222222"/>
          <w:sz w:val="17"/>
          <w:szCs w:val="17"/>
          <w:lang w:eastAsia="en-IN" w:bidi="hi-IN"/>
        </w:rPr>
        <w:t>man</w:t>
      </w:r>
      <w:r w:rsidRPr="00264F60">
        <w:rPr>
          <w:rFonts w:ascii="Arial" w:eastAsia="Times New Roman" w:hAnsi="Arial" w:cs="Arial"/>
          <w:b/>
          <w:bCs/>
          <w:color w:val="222222"/>
          <w:sz w:val="17"/>
          <w:lang w:eastAsia="en-IN" w:bidi="hi-IN"/>
        </w:rPr>
        <w:t> up against his limitations</w:t>
      </w:r>
      <w:r w:rsidRPr="00264F60">
        <w:rPr>
          <w:rFonts w:ascii="Arial" w:eastAsia="Times New Roman" w:hAnsi="Arial" w:cs="Arial"/>
          <w:color w:val="222222"/>
          <w:sz w:val="17"/>
          <w:szCs w:val="17"/>
          <w:lang w:eastAsia="en-IN" w:bidi="hi-IN"/>
        </w:rPr>
        <w:t>” , mean ?</w:t>
      </w:r>
    </w:p>
    <w:p w:rsidR="00264F60" w:rsidRPr="00264F60" w:rsidRDefault="00264F60" w:rsidP="003B3FA0">
      <w:pPr>
        <w:numPr>
          <w:ilvl w:val="0"/>
          <w:numId w:val="25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It makes man feel hopeless about his limitations</w:t>
      </w:r>
    </w:p>
    <w:p w:rsidR="00264F60" w:rsidRPr="00264F60" w:rsidRDefault="00264F60" w:rsidP="003B3FA0">
      <w:pPr>
        <w:numPr>
          <w:ilvl w:val="0"/>
          <w:numId w:val="25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It makes man aware of his limitations</w:t>
      </w:r>
    </w:p>
    <w:p w:rsidR="00264F60" w:rsidRPr="00264F60" w:rsidRDefault="00264F60" w:rsidP="003B3FA0">
      <w:pPr>
        <w:numPr>
          <w:ilvl w:val="0"/>
          <w:numId w:val="25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It compels man to fight against his limitations</w:t>
      </w:r>
    </w:p>
    <w:p w:rsidR="00264F60" w:rsidRPr="00264F60" w:rsidRDefault="00264F60" w:rsidP="003B3FA0">
      <w:pPr>
        <w:numPr>
          <w:ilvl w:val="0"/>
          <w:numId w:val="25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It persuades man to overcome his limitations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25. Which of the following represents a methodological handicap in the field of </w:t>
      </w:r>
      <w:r w:rsidRPr="00264F60">
        <w:rPr>
          <w:rFonts w:ascii="Arial" w:eastAsia="Times New Roman" w:hAnsi="Arial" w:cs="Arial"/>
          <w:color w:val="222222"/>
          <w:sz w:val="17"/>
          <w:szCs w:val="17"/>
          <w:lang w:eastAsia="en-IN" w:bidi="hi-IN"/>
        </w:rPr>
        <w:t>astronomy ?</w:t>
      </w:r>
    </w:p>
    <w:p w:rsidR="00264F60" w:rsidRPr="00264F60" w:rsidRDefault="00264F60" w:rsidP="003B3FA0">
      <w:pPr>
        <w:numPr>
          <w:ilvl w:val="0"/>
          <w:numId w:val="25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difficulty of formulating predictive theories.</w:t>
      </w:r>
    </w:p>
    <w:p w:rsidR="00264F60" w:rsidRPr="00264F60" w:rsidRDefault="00264F60" w:rsidP="003B3FA0">
      <w:pPr>
        <w:numPr>
          <w:ilvl w:val="0"/>
          <w:numId w:val="25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impossibility of evaluating data collected by early observers.</w:t>
      </w:r>
    </w:p>
    <w:p w:rsidR="00264F60" w:rsidRPr="00264F60" w:rsidRDefault="00264F60" w:rsidP="003B3FA0">
      <w:pPr>
        <w:numPr>
          <w:ilvl w:val="0"/>
          <w:numId w:val="25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difficulty of correlating observed data with theoretical predictions.</w:t>
      </w:r>
    </w:p>
    <w:p w:rsidR="00264F60" w:rsidRPr="00264F60" w:rsidRDefault="00264F60" w:rsidP="003B3FA0">
      <w:pPr>
        <w:numPr>
          <w:ilvl w:val="0"/>
          <w:numId w:val="25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difficulty of testing hypotheses through experimentation.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26</w:t>
      </w:r>
      <w:r w:rsidRPr="00264F60">
        <w:rPr>
          <w:rFonts w:ascii="Arial" w:eastAsia="Times New Roman" w:hAnsi="Arial" w:cs="Arial"/>
          <w:color w:val="222222"/>
          <w:sz w:val="17"/>
          <w:szCs w:val="17"/>
          <w:lang w:eastAsia="en-IN" w:bidi="hi-IN"/>
        </w:rPr>
        <w:t xml:space="preserve">. Read the following passage and answer the questions: Work expands so as to fill the time available for its completion .The general recognition of this fact is shown in the proverbial phrase,’ It is the busiest man who has time to spare’. Thus, an elderly lady at leisure can spend the entire day writing a post card to her niece. An hour will be spent in writing a postcard , another hunting for spectacles, half an hour to search for the address ,an hour and a quarter in composition and twenty minutes in deciding whether or not to take an umbrella when going to the pillar box in the street. The total effort that could occupy a busy man for three minutes, all told may in this fashion leave another person completely exhausted after a day of doubt ,anxiety and toil.   Accidents on roads can be prevented, provided the quality of roads is improved and the drivers are instructed in safety rules which they must follow for their own protection. It is </w:t>
      </w:r>
      <w:r w:rsidRPr="00264F60">
        <w:rPr>
          <w:rFonts w:ascii="Arial" w:eastAsia="Times New Roman" w:hAnsi="Arial" w:cs="Arial"/>
          <w:color w:val="222222"/>
          <w:sz w:val="17"/>
          <w:szCs w:val="17"/>
          <w:lang w:eastAsia="en-IN" w:bidi="hi-IN"/>
        </w:rPr>
        <w:lastRenderedPageBreak/>
        <w:t>also necessary that the illumination on the roads is adequate so as to prevent accidents at night. The surprisingly abundant life of the Indian Ocean is confined to the upper layers; the deeper and especially the bottom waters are devoid of oxygen and are often permeated with hydrogen sulphide. It is not luck but labour that makes man. Luck, says an American Writer, is ever waiting for something to turn up; labour with keen eyes and strong will always turns up something. Luck lies in bed and wishes the postman would bring him news of legacy ; labour turns out at six and with busy pen ringing hammer lays the foundation of competence . Luck whines, labour watches. Luck slips downwards to self-indulgence; labour strides upwards and aspires to independence. The conviction therefore, is extending that diligence is the mother of good luck. In other words that a man’s success in life will be proportionate to his efforts, to  his industry, to his attention to small things. What is the total time spent by the elderly lady in writing a  postcard?</w:t>
      </w:r>
    </w:p>
    <w:p w:rsidR="00264F60" w:rsidRPr="00264F60" w:rsidRDefault="00264F60" w:rsidP="003B3FA0">
      <w:pPr>
        <w:numPr>
          <w:ilvl w:val="0"/>
          <w:numId w:val="25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Three minutes</w:t>
      </w:r>
    </w:p>
    <w:p w:rsidR="00264F60" w:rsidRPr="00264F60" w:rsidRDefault="00264F60" w:rsidP="003B3FA0">
      <w:pPr>
        <w:numPr>
          <w:ilvl w:val="0"/>
          <w:numId w:val="25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four hours and five minutes.</w:t>
      </w:r>
    </w:p>
    <w:p w:rsidR="00264F60" w:rsidRPr="00264F60" w:rsidRDefault="00264F60" w:rsidP="003B3FA0">
      <w:pPr>
        <w:numPr>
          <w:ilvl w:val="0"/>
          <w:numId w:val="25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half day</w:t>
      </w:r>
    </w:p>
    <w:p w:rsidR="00264F60" w:rsidRPr="00264F60" w:rsidRDefault="00264F60" w:rsidP="003B3FA0">
      <w:pPr>
        <w:numPr>
          <w:ilvl w:val="0"/>
          <w:numId w:val="25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entire day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27. Which one of the following words in the passage </w:t>
      </w:r>
      <w:r w:rsidRPr="00264F60">
        <w:rPr>
          <w:rFonts w:ascii="Arial" w:eastAsia="Times New Roman" w:hAnsi="Arial" w:cs="Arial"/>
          <w:color w:val="222222"/>
          <w:sz w:val="17"/>
          <w:szCs w:val="17"/>
          <w:lang w:eastAsia="en-IN" w:bidi="hi-IN"/>
        </w:rPr>
        <w:t>indicate</w:t>
      </w:r>
      <w:r w:rsidRPr="00264F60">
        <w:rPr>
          <w:rFonts w:ascii="Arial" w:eastAsia="Times New Roman" w:hAnsi="Arial" w:cs="Arial"/>
          <w:b/>
          <w:bCs/>
          <w:color w:val="222222"/>
          <w:sz w:val="17"/>
          <w:lang w:eastAsia="en-IN" w:bidi="hi-IN"/>
        </w:rPr>
        <w:t> that the writer does not ultimately reject the element of</w:t>
      </w:r>
      <w:r w:rsidRPr="00264F60">
        <w:rPr>
          <w:rFonts w:ascii="Arial" w:eastAsia="Times New Roman" w:hAnsi="Arial" w:cs="Arial"/>
          <w:color w:val="222222"/>
          <w:sz w:val="17"/>
          <w:szCs w:val="17"/>
          <w:lang w:eastAsia="en-IN" w:bidi="hi-IN"/>
        </w:rPr>
        <w:t> luck?</w:t>
      </w:r>
    </w:p>
    <w:p w:rsidR="00264F60" w:rsidRPr="00264F60" w:rsidRDefault="00264F60" w:rsidP="003B3FA0">
      <w:pPr>
        <w:numPr>
          <w:ilvl w:val="0"/>
          <w:numId w:val="25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Luck ……is ever waiting’.</w:t>
      </w:r>
    </w:p>
    <w:p w:rsidR="00264F60" w:rsidRPr="00264F60" w:rsidRDefault="00264F60" w:rsidP="003B3FA0">
      <w:pPr>
        <w:numPr>
          <w:ilvl w:val="0"/>
          <w:numId w:val="25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Luck whines’</w:t>
      </w:r>
    </w:p>
    <w:p w:rsidR="00264F60" w:rsidRPr="00264F60" w:rsidRDefault="00264F60" w:rsidP="003B3FA0">
      <w:pPr>
        <w:numPr>
          <w:ilvl w:val="0"/>
          <w:numId w:val="25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Diligence is the mother of good luck</w:t>
      </w:r>
    </w:p>
    <w:p w:rsidR="00264F60" w:rsidRPr="00264F60" w:rsidRDefault="00264F60" w:rsidP="003B3FA0">
      <w:pPr>
        <w:numPr>
          <w:ilvl w:val="0"/>
          <w:numId w:val="25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Luck … wishes the postman would bring him news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28. …… Labor turns out at six and with busy pen ringing hammer lays the foundation of competence ‘. what does this statement mean?</w:t>
      </w:r>
    </w:p>
    <w:p w:rsidR="00264F60" w:rsidRPr="00264F60" w:rsidRDefault="00264F60" w:rsidP="003B3FA0">
      <w:pPr>
        <w:numPr>
          <w:ilvl w:val="0"/>
          <w:numId w:val="25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Hard work of all kinds make people efficient.</w:t>
      </w:r>
    </w:p>
    <w:p w:rsidR="00264F60" w:rsidRPr="00264F60" w:rsidRDefault="00264F60" w:rsidP="003B3FA0">
      <w:pPr>
        <w:numPr>
          <w:ilvl w:val="0"/>
          <w:numId w:val="25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Labour lays the foundation of the building.</w:t>
      </w:r>
    </w:p>
    <w:p w:rsidR="00264F60" w:rsidRPr="00264F60" w:rsidRDefault="00264F60" w:rsidP="003B3FA0">
      <w:pPr>
        <w:numPr>
          <w:ilvl w:val="0"/>
          <w:numId w:val="25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writer and the labourer are the true eyes of the society.</w:t>
      </w:r>
    </w:p>
    <w:p w:rsidR="00264F60" w:rsidRPr="00264F60" w:rsidRDefault="00264F60" w:rsidP="003B3FA0">
      <w:pPr>
        <w:numPr>
          <w:ilvl w:val="0"/>
          <w:numId w:val="25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There is no worker who works so hard as the labourer who begins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29. Which one of the following words in the passage indicates that the writer does not ultimately reject the element of luck?</w:t>
      </w:r>
    </w:p>
    <w:p w:rsidR="00264F60" w:rsidRPr="00264F60" w:rsidRDefault="00264F60" w:rsidP="003B3FA0">
      <w:pPr>
        <w:numPr>
          <w:ilvl w:val="0"/>
          <w:numId w:val="26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 Luck ……is ever waiting’</w:t>
      </w:r>
    </w:p>
    <w:p w:rsidR="00264F60" w:rsidRPr="00264F60" w:rsidRDefault="00264F60" w:rsidP="003B3FA0">
      <w:pPr>
        <w:numPr>
          <w:ilvl w:val="0"/>
          <w:numId w:val="26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Luck whines’</w:t>
      </w:r>
    </w:p>
    <w:p w:rsidR="00264F60" w:rsidRPr="00264F60" w:rsidRDefault="00264F60" w:rsidP="003B3FA0">
      <w:pPr>
        <w:numPr>
          <w:ilvl w:val="0"/>
          <w:numId w:val="26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Diligence is the mother of good luck</w:t>
      </w:r>
    </w:p>
    <w:p w:rsidR="00264F60" w:rsidRPr="00264F60" w:rsidRDefault="00264F60" w:rsidP="003B3FA0">
      <w:pPr>
        <w:numPr>
          <w:ilvl w:val="0"/>
          <w:numId w:val="26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Luck … wishes the postman would bring him news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30. Despite </w:t>
      </w:r>
      <w:r w:rsidRPr="00264F60">
        <w:rPr>
          <w:rFonts w:ascii="Arial" w:eastAsia="Times New Roman" w:hAnsi="Arial" w:cs="Arial"/>
          <w:color w:val="222222"/>
          <w:sz w:val="17"/>
          <w:szCs w:val="17"/>
          <w:lang w:eastAsia="en-IN" w:bidi="hi-IN"/>
        </w:rPr>
        <w:t>of</w:t>
      </w:r>
      <w:r w:rsidRPr="00264F60">
        <w:rPr>
          <w:rFonts w:ascii="Arial" w:eastAsia="Times New Roman" w:hAnsi="Arial" w:cs="Arial"/>
          <w:b/>
          <w:bCs/>
          <w:color w:val="222222"/>
          <w:sz w:val="17"/>
          <w:lang w:eastAsia="en-IN" w:bidi="hi-IN"/>
        </w:rPr>
        <w:t> their differences on matters of principles, they all agree on the demand of hike is salary?</w:t>
      </w:r>
    </w:p>
    <w:p w:rsidR="00264F60" w:rsidRPr="00264F60" w:rsidRDefault="00264F60" w:rsidP="003B3FA0">
      <w:pPr>
        <w:numPr>
          <w:ilvl w:val="0"/>
          <w:numId w:val="26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Despite their</w:t>
      </w:r>
    </w:p>
    <w:p w:rsidR="00264F60" w:rsidRPr="00264F60" w:rsidRDefault="00264F60" w:rsidP="003B3FA0">
      <w:pPr>
        <w:numPr>
          <w:ilvl w:val="0"/>
          <w:numId w:val="26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Despite of the</w:t>
      </w:r>
    </w:p>
    <w:p w:rsidR="00264F60" w:rsidRPr="00264F60" w:rsidRDefault="00264F60" w:rsidP="003B3FA0">
      <w:pPr>
        <w:numPr>
          <w:ilvl w:val="0"/>
          <w:numId w:val="26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Despite for their</w:t>
      </w:r>
    </w:p>
    <w:p w:rsidR="00264F60" w:rsidRPr="00264F60" w:rsidRDefault="00264F60" w:rsidP="003B3FA0">
      <w:pPr>
        <w:numPr>
          <w:ilvl w:val="0"/>
          <w:numId w:val="26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Despite off their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1</w:t>
      </w:r>
    </w:p>
    <w:p w:rsidR="00264F60" w:rsidRPr="00264F60" w:rsidRDefault="00264F60" w:rsidP="003B3FA0">
      <w:pPr>
        <w:shd w:val="clear" w:color="auto" w:fill="FFFFFF"/>
        <w:spacing w:after="148" w:line="240" w:lineRule="auto"/>
        <w:outlineLvl w:val="2"/>
        <w:rPr>
          <w:rFonts w:ascii="Arial" w:eastAsia="Times New Roman" w:hAnsi="Arial" w:cs="Arial"/>
          <w:color w:val="222222"/>
          <w:sz w:val="27"/>
          <w:szCs w:val="27"/>
          <w:lang w:eastAsia="en-IN" w:bidi="hi-IN"/>
        </w:rPr>
      </w:pPr>
      <w:r w:rsidRPr="00264F60">
        <w:rPr>
          <w:rFonts w:ascii="Arial" w:eastAsia="Times New Roman" w:hAnsi="Arial" w:cs="Arial"/>
          <w:color w:val="222222"/>
          <w:sz w:val="27"/>
          <w:szCs w:val="27"/>
          <w:lang w:eastAsia="en-IN" w:bidi="hi-IN"/>
        </w:rPr>
        <w:t>Cognizant Reasoning Test Sample Papers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Reasoning is the common section comes under the Cognizant Placement Test. The difficulty level is adaptive so make sure you prepare well and analyze your performance after practicing Cognizant Reasoning Test Sample Papers. This effort is going to help you.</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 VERVE: ENTHUSIASM</w:t>
      </w:r>
    </w:p>
    <w:p w:rsidR="00264F60" w:rsidRPr="00264F60" w:rsidRDefault="00264F60" w:rsidP="003B3FA0">
      <w:pPr>
        <w:numPr>
          <w:ilvl w:val="0"/>
          <w:numId w:val="26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loyalty : duplicity</w:t>
      </w:r>
    </w:p>
    <w:p w:rsidR="00264F60" w:rsidRPr="00264F60" w:rsidRDefault="00264F60" w:rsidP="003B3FA0">
      <w:pPr>
        <w:numPr>
          <w:ilvl w:val="0"/>
          <w:numId w:val="26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devotion : reverence</w:t>
      </w:r>
    </w:p>
    <w:p w:rsidR="00264F60" w:rsidRPr="00264F60" w:rsidRDefault="00264F60" w:rsidP="003B3FA0">
      <w:pPr>
        <w:numPr>
          <w:ilvl w:val="0"/>
          <w:numId w:val="26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intensity : color</w:t>
      </w:r>
    </w:p>
    <w:p w:rsidR="00264F60" w:rsidRPr="00264F60" w:rsidRDefault="00264F60" w:rsidP="003B3FA0">
      <w:pPr>
        <w:numPr>
          <w:ilvl w:val="0"/>
          <w:numId w:val="26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eminence : anonymity</w:t>
      </w:r>
    </w:p>
    <w:p w:rsidR="00264F60" w:rsidRPr="00264F60" w:rsidRDefault="00264F60" w:rsidP="003B3FA0">
      <w:pPr>
        <w:numPr>
          <w:ilvl w:val="0"/>
          <w:numId w:val="26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generosity : elation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Verve and enthusiasm are synonyms; devotion and reverence are synonyms.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 Here are some words translated from an artificial language.</w:t>
      </w:r>
      <w:r w:rsidRPr="00264F60">
        <w:rPr>
          <w:rFonts w:ascii="Arial" w:eastAsia="Times New Roman" w:hAnsi="Arial" w:cs="Arial"/>
          <w:color w:val="222222"/>
          <w:sz w:val="17"/>
          <w:szCs w:val="17"/>
          <w:lang w:eastAsia="en-IN" w:bidi="hi-IN"/>
        </w:rPr>
        <w:br/>
        <w:t>gorblflur means fan belt</w:t>
      </w:r>
      <w:r w:rsidRPr="00264F60">
        <w:rPr>
          <w:rFonts w:ascii="Arial" w:eastAsia="Times New Roman" w:hAnsi="Arial" w:cs="Arial"/>
          <w:color w:val="222222"/>
          <w:sz w:val="17"/>
          <w:szCs w:val="17"/>
          <w:lang w:eastAsia="en-IN" w:bidi="hi-IN"/>
        </w:rPr>
        <w:br/>
        <w:t>pixngorbl means ceiling fan</w:t>
      </w:r>
      <w:r w:rsidRPr="00264F60">
        <w:rPr>
          <w:rFonts w:ascii="Arial" w:eastAsia="Times New Roman" w:hAnsi="Arial" w:cs="Arial"/>
          <w:color w:val="222222"/>
          <w:sz w:val="17"/>
          <w:szCs w:val="17"/>
          <w:lang w:eastAsia="en-IN" w:bidi="hi-IN"/>
        </w:rPr>
        <w:br/>
        <w:t>arthtusl means tile roof</w:t>
      </w:r>
      <w:r w:rsidRPr="00264F60">
        <w:rPr>
          <w:rFonts w:ascii="Arial" w:eastAsia="Times New Roman" w:hAnsi="Arial" w:cs="Arial"/>
          <w:color w:val="222222"/>
          <w:sz w:val="17"/>
          <w:szCs w:val="17"/>
          <w:lang w:eastAsia="en-IN" w:bidi="hi-IN"/>
        </w:rPr>
        <w:br/>
        <w:t>Which word could mean “ceiling tile”?</w:t>
      </w:r>
    </w:p>
    <w:p w:rsidR="00264F60" w:rsidRPr="00264F60" w:rsidRDefault="00264F60" w:rsidP="003B3FA0">
      <w:pPr>
        <w:numPr>
          <w:ilvl w:val="0"/>
          <w:numId w:val="26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gorbltusl</w:t>
      </w:r>
    </w:p>
    <w:p w:rsidR="00264F60" w:rsidRPr="00264F60" w:rsidRDefault="00264F60" w:rsidP="003B3FA0">
      <w:pPr>
        <w:numPr>
          <w:ilvl w:val="0"/>
          <w:numId w:val="26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flurgorbl</w:t>
      </w:r>
    </w:p>
    <w:p w:rsidR="00264F60" w:rsidRPr="00264F60" w:rsidRDefault="00264F60" w:rsidP="003B3FA0">
      <w:pPr>
        <w:numPr>
          <w:ilvl w:val="0"/>
          <w:numId w:val="26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arthflur</w:t>
      </w:r>
    </w:p>
    <w:p w:rsidR="00264F60" w:rsidRPr="00264F60" w:rsidRDefault="00264F60" w:rsidP="003B3FA0">
      <w:pPr>
        <w:numPr>
          <w:ilvl w:val="0"/>
          <w:numId w:val="26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pixnarth</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Gorbl means fan; flur means belt; pixn means ceiling; arth means tile; and tusl means roof. Therefore, pixnarth is the correct choice.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3. Ten boys are standing in a row facing the same direction. Abhijit, who is seventh from the left end of the row, is to the immediate right of Sushant, who is fifth from the right end of the row. Sushant is third to the right to the right of Rupin. How many children are there between Abhijit and Rupin?</w:t>
      </w:r>
    </w:p>
    <w:p w:rsidR="00264F60" w:rsidRPr="00264F60" w:rsidRDefault="00264F60" w:rsidP="003B3FA0">
      <w:pPr>
        <w:numPr>
          <w:ilvl w:val="0"/>
          <w:numId w:val="26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One</w:t>
      </w:r>
    </w:p>
    <w:p w:rsidR="00264F60" w:rsidRPr="00264F60" w:rsidRDefault="00264F60" w:rsidP="003B3FA0">
      <w:pPr>
        <w:numPr>
          <w:ilvl w:val="0"/>
          <w:numId w:val="26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Two</w:t>
      </w:r>
    </w:p>
    <w:p w:rsidR="00264F60" w:rsidRPr="00264F60" w:rsidRDefault="00264F60" w:rsidP="003B3FA0">
      <w:pPr>
        <w:numPr>
          <w:ilvl w:val="0"/>
          <w:numId w:val="26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Three</w:t>
      </w:r>
    </w:p>
    <w:p w:rsidR="00264F60" w:rsidRPr="00264F60" w:rsidRDefault="00264F60" w:rsidP="003B3FA0">
      <w:pPr>
        <w:numPr>
          <w:ilvl w:val="0"/>
          <w:numId w:val="26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Data inadequate</w:t>
      </w:r>
    </w:p>
    <w:p w:rsidR="00264F60" w:rsidRPr="00264F60" w:rsidRDefault="00264F60" w:rsidP="003B3FA0">
      <w:pPr>
        <w:numPr>
          <w:ilvl w:val="0"/>
          <w:numId w:val="26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None of these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4. DEPRESSED</w:t>
      </w:r>
      <w:r w:rsidRPr="00264F60">
        <w:rPr>
          <w:rFonts w:ascii="Arial" w:eastAsia="Times New Roman" w:hAnsi="Arial" w:cs="Arial"/>
          <w:color w:val="222222"/>
          <w:sz w:val="17"/>
          <w:szCs w:val="17"/>
          <w:lang w:eastAsia="en-IN" w:bidi="hi-IN"/>
        </w:rPr>
        <w:t>:</w:t>
      </w:r>
      <w:r w:rsidRPr="00264F60">
        <w:rPr>
          <w:rFonts w:ascii="Arial" w:eastAsia="Times New Roman" w:hAnsi="Arial" w:cs="Arial"/>
          <w:b/>
          <w:bCs/>
          <w:color w:val="222222"/>
          <w:sz w:val="17"/>
          <w:lang w:eastAsia="en-IN" w:bidi="hi-IN"/>
        </w:rPr>
        <w:t> SAD</w:t>
      </w:r>
    </w:p>
    <w:p w:rsidR="00264F60" w:rsidRPr="00264F60" w:rsidRDefault="00264F60" w:rsidP="003B3FA0">
      <w:pPr>
        <w:numPr>
          <w:ilvl w:val="0"/>
          <w:numId w:val="26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neat : considerate</w:t>
      </w:r>
    </w:p>
    <w:p w:rsidR="00264F60" w:rsidRPr="00264F60" w:rsidRDefault="00264F60" w:rsidP="003B3FA0">
      <w:pPr>
        <w:numPr>
          <w:ilvl w:val="0"/>
          <w:numId w:val="26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towering : cringing</w:t>
      </w:r>
    </w:p>
    <w:p w:rsidR="00264F60" w:rsidRPr="00264F60" w:rsidRDefault="00264F60" w:rsidP="003B3FA0">
      <w:pPr>
        <w:numPr>
          <w:ilvl w:val="0"/>
          <w:numId w:val="26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rapid : plodding</w:t>
      </w:r>
    </w:p>
    <w:p w:rsidR="00264F60" w:rsidRPr="00264F60" w:rsidRDefault="00264F60" w:rsidP="003B3FA0">
      <w:pPr>
        <w:numPr>
          <w:ilvl w:val="0"/>
          <w:numId w:val="26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progressive : regressive</w:t>
      </w:r>
    </w:p>
    <w:p w:rsidR="00264F60" w:rsidRPr="00264F60" w:rsidRDefault="00264F60" w:rsidP="003B3FA0">
      <w:pPr>
        <w:numPr>
          <w:ilvl w:val="0"/>
          <w:numId w:val="26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exhausted : tired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Depressed is an intensification of sad; exhausted is an intensification of tired.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5. On which day of the week did Sohan visit Chennai?</w:t>
      </w:r>
      <w:r w:rsidRPr="00264F60">
        <w:rPr>
          <w:rFonts w:ascii="Arial" w:eastAsia="Times New Roman" w:hAnsi="Arial" w:cs="Arial"/>
          <w:color w:val="222222"/>
          <w:sz w:val="17"/>
          <w:szCs w:val="17"/>
          <w:lang w:eastAsia="en-IN" w:bidi="hi-IN"/>
        </w:rPr>
        <w:br/>
        <w:t>I. Sohan returned to Hyderabad from Chennai on Thursday.</w:t>
      </w:r>
      <w:r w:rsidRPr="00264F60">
        <w:rPr>
          <w:rFonts w:ascii="Arial" w:eastAsia="Times New Roman" w:hAnsi="Arial" w:cs="Arial"/>
          <w:color w:val="222222"/>
          <w:sz w:val="17"/>
          <w:szCs w:val="17"/>
          <w:lang w:eastAsia="en-IN" w:bidi="hi-IN"/>
        </w:rPr>
        <w:br/>
        <w:t>II. Sohan left Hyderabad on Monday for Chennai.</w:t>
      </w:r>
    </w:p>
    <w:p w:rsidR="00264F60" w:rsidRPr="00264F60" w:rsidRDefault="00264F60" w:rsidP="003B3FA0">
      <w:pPr>
        <w:numPr>
          <w:ilvl w:val="0"/>
          <w:numId w:val="26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the data in statement I alone are sufficient.</w:t>
      </w:r>
    </w:p>
    <w:p w:rsidR="00264F60" w:rsidRPr="00264F60" w:rsidRDefault="00264F60" w:rsidP="003B3FA0">
      <w:pPr>
        <w:numPr>
          <w:ilvl w:val="0"/>
          <w:numId w:val="26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the data in statement II alone are sufficient.</w:t>
      </w:r>
    </w:p>
    <w:p w:rsidR="00264F60" w:rsidRPr="00264F60" w:rsidRDefault="00264F60" w:rsidP="003B3FA0">
      <w:pPr>
        <w:numPr>
          <w:ilvl w:val="0"/>
          <w:numId w:val="26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the data either in statement I alone or in statement II alone are sufficient.</w:t>
      </w:r>
    </w:p>
    <w:p w:rsidR="00264F60" w:rsidRPr="00264F60" w:rsidRDefault="00264F60" w:rsidP="003B3FA0">
      <w:pPr>
        <w:numPr>
          <w:ilvl w:val="0"/>
          <w:numId w:val="26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the data given in both the statements I and II together are not sufficient.</w:t>
      </w:r>
    </w:p>
    <w:p w:rsidR="00264F60" w:rsidRPr="00264F60" w:rsidRDefault="00264F60" w:rsidP="003B3FA0">
      <w:pPr>
        <w:numPr>
          <w:ilvl w:val="0"/>
          <w:numId w:val="26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the data in both the statements I and II together are necessary.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6. Statement:</w:t>
      </w:r>
      <w:r w:rsidRPr="00264F60">
        <w:rPr>
          <w:rFonts w:ascii="Arial" w:eastAsia="Times New Roman" w:hAnsi="Arial" w:cs="Arial"/>
          <w:color w:val="222222"/>
          <w:sz w:val="17"/>
          <w:szCs w:val="17"/>
          <w:lang w:eastAsia="en-IN" w:bidi="hi-IN"/>
        </w:rPr>
        <w:br/>
        <w:t>During 1997-98 the total loss incurred by the 1 1 1 public sector units was to the tune of Rs. 6809 crores which has converted into paid capitals by the government of its total investment of Rs. 5129 crores.</w:t>
      </w:r>
      <w:r w:rsidRPr="00264F60">
        <w:rPr>
          <w:rFonts w:ascii="Arial" w:eastAsia="Times New Roman" w:hAnsi="Arial" w:cs="Arial"/>
          <w:color w:val="222222"/>
          <w:sz w:val="17"/>
          <w:szCs w:val="17"/>
          <w:lang w:eastAsia="en-IN" w:bidi="hi-IN"/>
        </w:rPr>
        <w:br/>
        <w:t>Conclusions:</w:t>
      </w:r>
      <w:r w:rsidRPr="00264F60">
        <w:rPr>
          <w:rFonts w:ascii="Arial" w:eastAsia="Times New Roman" w:hAnsi="Arial" w:cs="Arial"/>
          <w:color w:val="222222"/>
          <w:sz w:val="17"/>
          <w:szCs w:val="17"/>
          <w:lang w:eastAsia="en-IN" w:bidi="hi-IN"/>
        </w:rPr>
        <w:br/>
        <w:t>I. The government is left with only one option, that is, to privatise these units.</w:t>
      </w:r>
      <w:r w:rsidRPr="00264F60">
        <w:rPr>
          <w:rFonts w:ascii="Arial" w:eastAsia="Times New Roman" w:hAnsi="Arial" w:cs="Arial"/>
          <w:color w:val="222222"/>
          <w:sz w:val="17"/>
          <w:szCs w:val="17"/>
          <w:lang w:eastAsia="en-IN" w:bidi="hi-IN"/>
        </w:rPr>
        <w:br/>
        <w:t>II. The government did not take care in the matter of investments in these public sector units.</w:t>
      </w:r>
    </w:p>
    <w:p w:rsidR="00264F60" w:rsidRPr="00264F60" w:rsidRDefault="00264F60" w:rsidP="003B3FA0">
      <w:pPr>
        <w:numPr>
          <w:ilvl w:val="0"/>
          <w:numId w:val="26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conclusion I follows</w:t>
      </w:r>
    </w:p>
    <w:p w:rsidR="00264F60" w:rsidRPr="00264F60" w:rsidRDefault="00264F60" w:rsidP="003B3FA0">
      <w:pPr>
        <w:numPr>
          <w:ilvl w:val="0"/>
          <w:numId w:val="26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conclusion II follows</w:t>
      </w:r>
    </w:p>
    <w:p w:rsidR="00264F60" w:rsidRPr="00264F60" w:rsidRDefault="00264F60" w:rsidP="003B3FA0">
      <w:pPr>
        <w:numPr>
          <w:ilvl w:val="0"/>
          <w:numId w:val="26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either I or II follows</w:t>
      </w:r>
    </w:p>
    <w:p w:rsidR="00264F60" w:rsidRPr="00264F60" w:rsidRDefault="00264F60" w:rsidP="003B3FA0">
      <w:pPr>
        <w:numPr>
          <w:ilvl w:val="0"/>
          <w:numId w:val="26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neither I nor II follows</w:t>
      </w:r>
    </w:p>
    <w:p w:rsidR="00264F60" w:rsidRPr="00264F60" w:rsidRDefault="00264F60" w:rsidP="003B3FA0">
      <w:pPr>
        <w:numPr>
          <w:ilvl w:val="0"/>
          <w:numId w:val="26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both I and II follow</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7. Statement:</w:t>
      </w:r>
      <w:r w:rsidRPr="00264F60">
        <w:rPr>
          <w:rFonts w:ascii="Arial" w:eastAsia="Times New Roman" w:hAnsi="Arial" w:cs="Arial"/>
          <w:color w:val="222222"/>
          <w:sz w:val="17"/>
          <w:szCs w:val="17"/>
          <w:lang w:eastAsia="en-IN" w:bidi="hi-IN"/>
        </w:rPr>
        <w:br/>
        <w:t>The car dealer found that there was a tremendous response for the new XYZ’s car booking with long queues of people complaining about the duration of business hours and arrangements.</w:t>
      </w:r>
      <w:r w:rsidRPr="00264F60">
        <w:rPr>
          <w:rFonts w:ascii="Arial" w:eastAsia="Times New Roman" w:hAnsi="Arial" w:cs="Arial"/>
          <w:color w:val="222222"/>
          <w:sz w:val="17"/>
          <w:szCs w:val="17"/>
          <w:lang w:eastAsia="en-IN" w:bidi="hi-IN"/>
        </w:rPr>
        <w:br/>
        <w:t>Courses of action:</w:t>
      </w:r>
      <w:r w:rsidRPr="00264F60">
        <w:rPr>
          <w:rFonts w:ascii="Arial" w:eastAsia="Times New Roman" w:hAnsi="Arial" w:cs="Arial"/>
          <w:color w:val="222222"/>
          <w:sz w:val="17"/>
          <w:szCs w:val="17"/>
          <w:lang w:eastAsia="en-IN" w:bidi="hi-IN"/>
        </w:rPr>
        <w:br/>
        <w:t>I. People should make their arrangement of lunch and snacks while going for car XYZ’s booking and be ready to spend several hours.</w:t>
      </w:r>
      <w:r w:rsidRPr="00264F60">
        <w:rPr>
          <w:rFonts w:ascii="Arial" w:eastAsia="Times New Roman" w:hAnsi="Arial" w:cs="Arial"/>
          <w:color w:val="222222"/>
          <w:sz w:val="17"/>
          <w:szCs w:val="17"/>
          <w:lang w:eastAsia="en-IN" w:bidi="hi-IN"/>
        </w:rPr>
        <w:br/>
        <w:t>II. Arrangement should be made for more booking desks and increase business hours to serve more people in less time.</w:t>
      </w:r>
    </w:p>
    <w:p w:rsidR="00264F60" w:rsidRPr="00264F60" w:rsidRDefault="00264F60" w:rsidP="003B3FA0">
      <w:pPr>
        <w:numPr>
          <w:ilvl w:val="0"/>
          <w:numId w:val="26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I follows</w:t>
      </w:r>
    </w:p>
    <w:p w:rsidR="00264F60" w:rsidRPr="00264F60" w:rsidRDefault="00264F60" w:rsidP="003B3FA0">
      <w:pPr>
        <w:numPr>
          <w:ilvl w:val="0"/>
          <w:numId w:val="26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II follows</w:t>
      </w:r>
    </w:p>
    <w:p w:rsidR="00264F60" w:rsidRPr="00264F60" w:rsidRDefault="00264F60" w:rsidP="003B3FA0">
      <w:pPr>
        <w:numPr>
          <w:ilvl w:val="0"/>
          <w:numId w:val="26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either I or II follows</w:t>
      </w:r>
    </w:p>
    <w:p w:rsidR="00264F60" w:rsidRPr="00264F60" w:rsidRDefault="00264F60" w:rsidP="003B3FA0">
      <w:pPr>
        <w:numPr>
          <w:ilvl w:val="0"/>
          <w:numId w:val="26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neither I nor II follows</w:t>
      </w:r>
    </w:p>
    <w:p w:rsidR="00264F60" w:rsidRPr="00264F60" w:rsidRDefault="00264F60" w:rsidP="003B3FA0">
      <w:pPr>
        <w:numPr>
          <w:ilvl w:val="0"/>
          <w:numId w:val="26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both I and II follow</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I is not a practical action. II follows because additional booking desks and increased business hours will shorten the queue.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8. 160 80 120 180 1050 4725 25987.5</w:t>
      </w:r>
    </w:p>
    <w:p w:rsidR="00264F60" w:rsidRPr="00264F60" w:rsidRDefault="00264F60" w:rsidP="003B3FA0">
      <w:pPr>
        <w:numPr>
          <w:ilvl w:val="0"/>
          <w:numId w:val="26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60</w:t>
      </w:r>
    </w:p>
    <w:p w:rsidR="00264F60" w:rsidRPr="00264F60" w:rsidRDefault="00264F60" w:rsidP="003B3FA0">
      <w:pPr>
        <w:numPr>
          <w:ilvl w:val="0"/>
          <w:numId w:val="26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90</w:t>
      </w:r>
    </w:p>
    <w:p w:rsidR="00264F60" w:rsidRPr="00264F60" w:rsidRDefault="00264F60" w:rsidP="003B3FA0">
      <w:pPr>
        <w:numPr>
          <w:ilvl w:val="0"/>
          <w:numId w:val="26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3564</w:t>
      </w:r>
    </w:p>
    <w:p w:rsidR="00264F60" w:rsidRPr="00264F60" w:rsidRDefault="00264F60" w:rsidP="003B3FA0">
      <w:pPr>
        <w:numPr>
          <w:ilvl w:val="0"/>
          <w:numId w:val="26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135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The series is *1/2 , *3/2 , *5/2, *7/2 , *9/2, *11/2 and so on</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9. Here are some words translated from an artificial language.</w:t>
      </w:r>
      <w:r w:rsidRPr="00264F60">
        <w:rPr>
          <w:rFonts w:ascii="Arial" w:eastAsia="Times New Roman" w:hAnsi="Arial" w:cs="Arial"/>
          <w:color w:val="222222"/>
          <w:sz w:val="17"/>
          <w:szCs w:val="17"/>
          <w:lang w:eastAsia="en-IN" w:bidi="hi-IN"/>
        </w:rPr>
        <w:br/>
        <w:t>briftamint means militant</w:t>
      </w:r>
      <w:r w:rsidRPr="00264F60">
        <w:rPr>
          <w:rFonts w:ascii="Arial" w:eastAsia="Times New Roman" w:hAnsi="Arial" w:cs="Arial"/>
          <w:color w:val="222222"/>
          <w:sz w:val="17"/>
          <w:szCs w:val="17"/>
          <w:lang w:eastAsia="en-IN" w:bidi="hi-IN"/>
        </w:rPr>
        <w:br/>
        <w:t>uftonel means occupied</w:t>
      </w:r>
      <w:r w:rsidRPr="00264F60">
        <w:rPr>
          <w:rFonts w:ascii="Arial" w:eastAsia="Times New Roman" w:hAnsi="Arial" w:cs="Arial"/>
          <w:color w:val="222222"/>
          <w:sz w:val="17"/>
          <w:szCs w:val="17"/>
          <w:lang w:eastAsia="en-IN" w:bidi="hi-IN"/>
        </w:rPr>
        <w:br/>
        <w:t>uftonalene means occupation</w:t>
      </w:r>
      <w:r w:rsidRPr="00264F60">
        <w:rPr>
          <w:rFonts w:ascii="Arial" w:eastAsia="Times New Roman" w:hAnsi="Arial" w:cs="Arial"/>
          <w:color w:val="222222"/>
          <w:sz w:val="17"/>
          <w:szCs w:val="17"/>
          <w:lang w:eastAsia="en-IN" w:bidi="hi-IN"/>
        </w:rPr>
        <w:br/>
        <w:t>Which word could mean “occupant”?</w:t>
      </w:r>
    </w:p>
    <w:p w:rsidR="00264F60" w:rsidRPr="00264F60" w:rsidRDefault="00264F60" w:rsidP="003B3FA0">
      <w:pPr>
        <w:numPr>
          <w:ilvl w:val="0"/>
          <w:numId w:val="27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elbrifta</w:t>
      </w:r>
    </w:p>
    <w:p w:rsidR="00264F60" w:rsidRPr="00264F60" w:rsidRDefault="00264F60" w:rsidP="003B3FA0">
      <w:pPr>
        <w:numPr>
          <w:ilvl w:val="0"/>
          <w:numId w:val="27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uftonamint</w:t>
      </w:r>
    </w:p>
    <w:p w:rsidR="00264F60" w:rsidRPr="00264F60" w:rsidRDefault="00264F60" w:rsidP="003B3FA0">
      <w:pPr>
        <w:numPr>
          <w:ilvl w:val="0"/>
          <w:numId w:val="27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elamint</w:t>
      </w:r>
    </w:p>
    <w:p w:rsidR="00264F60" w:rsidRPr="00264F60" w:rsidRDefault="00264F60" w:rsidP="003B3FA0">
      <w:pPr>
        <w:numPr>
          <w:ilvl w:val="0"/>
          <w:numId w:val="27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briftalene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Brift means the root word mili–; the suffix amint means the same as the English suffix –tant; the root word ufton– means occupy; el means the suffix –ied of occupied; and alene means the suffix –tion. (Because ufton means occupy, choices a, c, and d can be easily ruled out.)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lastRenderedPageBreak/>
        <w:t>10. Establishing a Power of Attorney occurs when a legal document is created that gives one individual the authority to act for another. Which situation below is the best example of Establishing a Power of Attorney?</w:t>
      </w:r>
    </w:p>
    <w:p w:rsidR="00264F60" w:rsidRPr="00264F60" w:rsidRDefault="00264F60" w:rsidP="003B3FA0">
      <w:pPr>
        <w:numPr>
          <w:ilvl w:val="0"/>
          <w:numId w:val="27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Louise is selling her house and she hires a lawyer to review the contract.</w:t>
      </w:r>
    </w:p>
    <w:p w:rsidR="00264F60" w:rsidRPr="00264F60" w:rsidRDefault="00264F60" w:rsidP="003B3FA0">
      <w:pPr>
        <w:numPr>
          <w:ilvl w:val="0"/>
          <w:numId w:val="27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Simone’s mother can no longer get to the bank to cash her checks and make deposits, so she has taken legal steps to enable Simone to do these things for her.</w:t>
      </w:r>
    </w:p>
    <w:p w:rsidR="00264F60" w:rsidRPr="00264F60" w:rsidRDefault="00264F60" w:rsidP="003B3FA0">
      <w:pPr>
        <w:numPr>
          <w:ilvl w:val="0"/>
          <w:numId w:val="27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Jack’s father is elderly and Jack thinks he is no longer able to make decisions for himself.</w:t>
      </w:r>
    </w:p>
    <w:p w:rsidR="00264F60" w:rsidRPr="00264F60" w:rsidRDefault="00264F60" w:rsidP="003B3FA0">
      <w:pPr>
        <w:numPr>
          <w:ilvl w:val="0"/>
          <w:numId w:val="27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At her daughter’s urging,Mrs. Lenox opens up a retirement account with the local bank.</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Simone’s mother has taken legal steps to allow another person to act on her behalf. Therefore, this is the only choice that indicates that a power of attorney has been established.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11. ELFA, GLHA, ILJA, _____, MLNA</w:t>
      </w:r>
    </w:p>
    <w:p w:rsidR="00264F60" w:rsidRPr="00264F60" w:rsidRDefault="00264F60" w:rsidP="003B3FA0">
      <w:pPr>
        <w:numPr>
          <w:ilvl w:val="0"/>
          <w:numId w:val="27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OLPA</w:t>
      </w:r>
    </w:p>
    <w:p w:rsidR="00264F60" w:rsidRPr="00264F60" w:rsidRDefault="00264F60" w:rsidP="003B3FA0">
      <w:pPr>
        <w:numPr>
          <w:ilvl w:val="0"/>
          <w:numId w:val="27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KLMA</w:t>
      </w:r>
    </w:p>
    <w:p w:rsidR="00264F60" w:rsidRPr="00264F60" w:rsidRDefault="00264F60" w:rsidP="003B3FA0">
      <w:pPr>
        <w:numPr>
          <w:ilvl w:val="0"/>
          <w:numId w:val="27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LLMA</w:t>
      </w:r>
    </w:p>
    <w:p w:rsidR="00264F60" w:rsidRPr="00264F60" w:rsidRDefault="00264F60" w:rsidP="003B3FA0">
      <w:pPr>
        <w:numPr>
          <w:ilvl w:val="0"/>
          <w:numId w:val="27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KLLA</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The second and forth letters in the series, L and A, are static. The first and third letters consist of an alphabetical order beginning with the letter 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12.  Danielle has been visiting friends in Ridgewood for the past two weeks. She is leaving tomorrow morning and her flight is very early. Most of her friends live fairly close to the airport. Madison lives ten miles away. Frances lives five miles away, Samantha, seven miles. Alexis is farther away than Frances, but closer than Samantha. Approximately how far away from the airport is Alexis?</w:t>
      </w:r>
    </w:p>
    <w:p w:rsidR="00264F60" w:rsidRPr="00264F60" w:rsidRDefault="00264F60" w:rsidP="003B3FA0">
      <w:pPr>
        <w:numPr>
          <w:ilvl w:val="0"/>
          <w:numId w:val="27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nine miles</w:t>
      </w:r>
    </w:p>
    <w:p w:rsidR="00264F60" w:rsidRPr="00264F60" w:rsidRDefault="00264F60" w:rsidP="003B3FA0">
      <w:pPr>
        <w:numPr>
          <w:ilvl w:val="0"/>
          <w:numId w:val="27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seven miles</w:t>
      </w:r>
    </w:p>
    <w:p w:rsidR="00264F60" w:rsidRPr="00264F60" w:rsidRDefault="00264F60" w:rsidP="003B3FA0">
      <w:pPr>
        <w:numPr>
          <w:ilvl w:val="0"/>
          <w:numId w:val="27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eight miles</w:t>
      </w:r>
    </w:p>
    <w:p w:rsidR="00264F60" w:rsidRPr="00264F60" w:rsidRDefault="00264F60" w:rsidP="003B3FA0">
      <w:pPr>
        <w:numPr>
          <w:ilvl w:val="0"/>
          <w:numId w:val="27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six miles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Alexis is farther away than Frances, who is five miles away, and closer than Samantha, who is seven miles away.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13.</w:t>
      </w:r>
      <w:r w:rsidRPr="00264F60">
        <w:rPr>
          <w:rFonts w:ascii="Arial" w:eastAsia="Times New Roman" w:hAnsi="Arial" w:cs="Arial"/>
          <w:color w:val="222222"/>
          <w:sz w:val="17"/>
          <w:szCs w:val="17"/>
          <w:lang w:eastAsia="en-IN" w:bidi="hi-IN"/>
        </w:rPr>
        <w:t> Fact 1: All chickens are birds.</w:t>
      </w:r>
      <w:r w:rsidRPr="00264F60">
        <w:rPr>
          <w:rFonts w:ascii="Arial" w:eastAsia="Times New Roman" w:hAnsi="Arial" w:cs="Arial"/>
          <w:color w:val="222222"/>
          <w:sz w:val="17"/>
          <w:szCs w:val="17"/>
          <w:lang w:eastAsia="en-IN" w:bidi="hi-IN"/>
        </w:rPr>
        <w:br/>
        <w:t>Fact 2: Some chickens are hens.</w:t>
      </w:r>
      <w:r w:rsidRPr="00264F60">
        <w:rPr>
          <w:rFonts w:ascii="Arial" w:eastAsia="Times New Roman" w:hAnsi="Arial" w:cs="Arial"/>
          <w:color w:val="222222"/>
          <w:sz w:val="17"/>
          <w:szCs w:val="17"/>
          <w:lang w:eastAsia="en-IN" w:bidi="hi-IN"/>
        </w:rPr>
        <w:br/>
        <w:t>Fact 3: Female birds lay eggs.</w:t>
      </w:r>
      <w:r w:rsidRPr="00264F60">
        <w:rPr>
          <w:rFonts w:ascii="Arial" w:eastAsia="Times New Roman" w:hAnsi="Arial" w:cs="Arial"/>
          <w:color w:val="222222"/>
          <w:sz w:val="17"/>
          <w:szCs w:val="17"/>
          <w:lang w:eastAsia="en-IN" w:bidi="hi-IN"/>
        </w:rPr>
        <w:br/>
        <w:t>If the first three statements are facts, which of the following statements must also be a fact?</w:t>
      </w:r>
      <w:r w:rsidRPr="00264F60">
        <w:rPr>
          <w:rFonts w:ascii="Arial" w:eastAsia="Times New Roman" w:hAnsi="Arial" w:cs="Arial"/>
          <w:color w:val="222222"/>
          <w:sz w:val="17"/>
          <w:szCs w:val="17"/>
          <w:lang w:eastAsia="en-IN" w:bidi="hi-IN"/>
        </w:rPr>
        <w:br/>
        <w:t>I. All birds lay eggs.</w:t>
      </w:r>
      <w:r w:rsidRPr="00264F60">
        <w:rPr>
          <w:rFonts w:ascii="Arial" w:eastAsia="Times New Roman" w:hAnsi="Arial" w:cs="Arial"/>
          <w:color w:val="222222"/>
          <w:sz w:val="17"/>
          <w:szCs w:val="17"/>
          <w:lang w:eastAsia="en-IN" w:bidi="hi-IN"/>
        </w:rPr>
        <w:br/>
        <w:t>II. Hens are birds.</w:t>
      </w:r>
      <w:r w:rsidRPr="00264F60">
        <w:rPr>
          <w:rFonts w:ascii="Arial" w:eastAsia="Times New Roman" w:hAnsi="Arial" w:cs="Arial"/>
          <w:color w:val="222222"/>
          <w:sz w:val="17"/>
          <w:szCs w:val="17"/>
          <w:lang w:eastAsia="en-IN" w:bidi="hi-IN"/>
        </w:rPr>
        <w:br/>
        <w:t>III. Some chickens are not hens.</w:t>
      </w:r>
    </w:p>
    <w:p w:rsidR="00264F60" w:rsidRPr="00264F60" w:rsidRDefault="00264F60" w:rsidP="003B3FA0">
      <w:pPr>
        <w:numPr>
          <w:ilvl w:val="0"/>
          <w:numId w:val="27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II only</w:t>
      </w:r>
    </w:p>
    <w:p w:rsidR="00264F60" w:rsidRPr="00264F60" w:rsidRDefault="00264F60" w:rsidP="003B3FA0">
      <w:pPr>
        <w:numPr>
          <w:ilvl w:val="0"/>
          <w:numId w:val="27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II and III only</w:t>
      </w:r>
    </w:p>
    <w:p w:rsidR="00264F60" w:rsidRPr="00264F60" w:rsidRDefault="00264F60" w:rsidP="003B3FA0">
      <w:pPr>
        <w:numPr>
          <w:ilvl w:val="0"/>
          <w:numId w:val="27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II, and III</w:t>
      </w:r>
    </w:p>
    <w:p w:rsidR="00264F60" w:rsidRPr="00264F60" w:rsidRDefault="00264F60" w:rsidP="003B3FA0">
      <w:pPr>
        <w:numPr>
          <w:ilvl w:val="0"/>
          <w:numId w:val="27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None of the statements is a known fact.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2</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The first statement cannot be true because only female birds lay eggs. Statement II is true because hens are chickens and chickens are birds. Statement III is also true because if only some chickens are hens, then some must not be hens.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14. In the following questions, the symbols +, </w:t>
      </w:r>
      <w:r w:rsidRPr="00264F60">
        <w:rPr>
          <w:rFonts w:ascii="Arial" w:eastAsia="Times New Roman" w:hAnsi="Arial" w:cs="Arial"/>
          <w:color w:val="222222"/>
          <w:sz w:val="17"/>
          <w:szCs w:val="17"/>
          <w:lang w:eastAsia="en-IN" w:bidi="hi-IN"/>
        </w:rPr>
        <w:t>?,</w:t>
      </w:r>
      <w:r w:rsidRPr="00264F60">
        <w:rPr>
          <w:rFonts w:ascii="Arial" w:eastAsia="Times New Roman" w:hAnsi="Arial" w:cs="Arial"/>
          <w:b/>
          <w:bCs/>
          <w:color w:val="222222"/>
          <w:sz w:val="17"/>
          <w:lang w:eastAsia="en-IN" w:bidi="hi-IN"/>
        </w:rPr>
        <w:t> =</w:t>
      </w:r>
      <w:r w:rsidRPr="00264F60">
        <w:rPr>
          <w:rFonts w:ascii="Arial" w:eastAsia="Times New Roman" w:hAnsi="Arial" w:cs="Arial"/>
          <w:color w:val="222222"/>
          <w:sz w:val="17"/>
          <w:szCs w:val="17"/>
          <w:lang w:eastAsia="en-IN" w:bidi="hi-IN"/>
        </w:rPr>
        <w:t>, ?</w:t>
      </w:r>
      <w:r w:rsidRPr="00264F60">
        <w:rPr>
          <w:rFonts w:ascii="Arial" w:eastAsia="Times New Roman" w:hAnsi="Arial" w:cs="Arial"/>
          <w:b/>
          <w:bCs/>
          <w:color w:val="222222"/>
          <w:sz w:val="17"/>
          <w:lang w:eastAsia="en-IN" w:bidi="hi-IN"/>
        </w:rPr>
        <w:t> and – are used with following meanings:</w:t>
      </w:r>
      <w:r w:rsidRPr="00264F60">
        <w:rPr>
          <w:rFonts w:ascii="Arial" w:eastAsia="Times New Roman" w:hAnsi="Arial" w:cs="Arial"/>
          <w:color w:val="222222"/>
          <w:sz w:val="17"/>
          <w:szCs w:val="17"/>
          <w:lang w:eastAsia="en-IN" w:bidi="hi-IN"/>
        </w:rPr>
        <w:br/>
        <w:t>‘P+Q’ means ‘P is greater than Q’.</w:t>
      </w:r>
      <w:r w:rsidRPr="00264F60">
        <w:rPr>
          <w:rFonts w:ascii="Arial" w:eastAsia="Times New Roman" w:hAnsi="Arial" w:cs="Arial"/>
          <w:color w:val="222222"/>
          <w:sz w:val="17"/>
          <w:szCs w:val="17"/>
          <w:lang w:eastAsia="en-IN" w:bidi="hi-IN"/>
        </w:rPr>
        <w:br/>
        <w:t>‘P?Q’ means ‘P is either greater than or equal to Q’.</w:t>
      </w:r>
      <w:r w:rsidRPr="00264F60">
        <w:rPr>
          <w:rFonts w:ascii="Arial" w:eastAsia="Times New Roman" w:hAnsi="Arial" w:cs="Arial"/>
          <w:color w:val="222222"/>
          <w:sz w:val="17"/>
          <w:szCs w:val="17"/>
          <w:lang w:eastAsia="en-IN" w:bidi="hi-IN"/>
        </w:rPr>
        <w:br/>
        <w:t>‘P=Q’ means ‘P is equal to Q’.</w:t>
      </w:r>
      <w:r w:rsidRPr="00264F60">
        <w:rPr>
          <w:rFonts w:ascii="Arial" w:eastAsia="Times New Roman" w:hAnsi="Arial" w:cs="Arial"/>
          <w:color w:val="222222"/>
          <w:sz w:val="17"/>
          <w:szCs w:val="17"/>
          <w:lang w:eastAsia="en-IN" w:bidi="hi-IN"/>
        </w:rPr>
        <w:br/>
      </w:r>
      <w:r w:rsidRPr="00264F60">
        <w:rPr>
          <w:rFonts w:ascii="Arial" w:eastAsia="Times New Roman" w:hAnsi="Arial" w:cs="Arial"/>
          <w:color w:val="222222"/>
          <w:sz w:val="17"/>
          <w:szCs w:val="17"/>
          <w:lang w:eastAsia="en-IN" w:bidi="hi-IN"/>
        </w:rPr>
        <w:lastRenderedPageBreak/>
        <w:t>‘P?Q’ means ‘P is smaller than Q’.</w:t>
      </w:r>
      <w:r w:rsidRPr="00264F60">
        <w:rPr>
          <w:rFonts w:ascii="Arial" w:eastAsia="Times New Roman" w:hAnsi="Arial" w:cs="Arial"/>
          <w:color w:val="222222"/>
          <w:sz w:val="17"/>
          <w:szCs w:val="17"/>
          <w:lang w:eastAsia="en-IN" w:bidi="hi-IN"/>
        </w:rPr>
        <w:br/>
        <w:t>‘P-Q’ means ‘P is either smaller than or equal to Q’.</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Statements: S ? Q, R + T, R – S</w:t>
      </w:r>
      <w:r w:rsidRPr="00264F60">
        <w:rPr>
          <w:rFonts w:ascii="Arial" w:eastAsia="Times New Roman" w:hAnsi="Arial" w:cs="Arial"/>
          <w:color w:val="222222"/>
          <w:sz w:val="17"/>
          <w:szCs w:val="17"/>
          <w:lang w:eastAsia="en-IN" w:bidi="hi-IN"/>
        </w:rPr>
        <w:br/>
        <w:t>Conclusions: I. S + TII. Q = T</w:t>
      </w:r>
    </w:p>
    <w:p w:rsidR="00264F60" w:rsidRPr="00264F60" w:rsidRDefault="00264F60" w:rsidP="003B3FA0">
      <w:pPr>
        <w:numPr>
          <w:ilvl w:val="0"/>
          <w:numId w:val="27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conclusion I is true.</w:t>
      </w:r>
    </w:p>
    <w:p w:rsidR="00264F60" w:rsidRPr="00264F60" w:rsidRDefault="00264F60" w:rsidP="003B3FA0">
      <w:pPr>
        <w:numPr>
          <w:ilvl w:val="0"/>
          <w:numId w:val="27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only conclusion II is true.</w:t>
      </w:r>
    </w:p>
    <w:p w:rsidR="00264F60" w:rsidRPr="00264F60" w:rsidRDefault="00264F60" w:rsidP="003B3FA0">
      <w:pPr>
        <w:numPr>
          <w:ilvl w:val="0"/>
          <w:numId w:val="27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either conclusion I or II is true.</w:t>
      </w:r>
    </w:p>
    <w:p w:rsidR="00264F60" w:rsidRPr="00264F60" w:rsidRDefault="00264F60" w:rsidP="003B3FA0">
      <w:pPr>
        <w:numPr>
          <w:ilvl w:val="0"/>
          <w:numId w:val="27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neither conclusion I nor II is true.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S = Q — (i); R &gt; T — (ii); R = S — (iii)</w:t>
      </w:r>
      <w:r w:rsidRPr="00264F60">
        <w:rPr>
          <w:rFonts w:ascii="Arial" w:eastAsia="Times New Roman" w:hAnsi="Arial" w:cs="Arial"/>
          <w:color w:val="222222"/>
          <w:sz w:val="17"/>
          <w:szCs w:val="17"/>
          <w:lang w:eastAsia="en-IN" w:bidi="hi-IN"/>
        </w:rPr>
        <w:br/>
        <w:t>From (ii) and (iii), we get D = S = R &gt; T =&gt; No relationship between Q and T can be determined. Hence II is not true. But S &gt; T. Hence, I is true.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15. Statements </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 I watch TV Only if I am bored</w:t>
      </w:r>
      <w:r w:rsidRPr="00264F60">
        <w:rPr>
          <w:rFonts w:ascii="Arial" w:eastAsia="Times New Roman" w:hAnsi="Arial" w:cs="Arial"/>
          <w:color w:val="222222"/>
          <w:sz w:val="17"/>
          <w:szCs w:val="17"/>
          <w:lang w:eastAsia="en-IN" w:bidi="hi-IN"/>
        </w:rPr>
        <w:br/>
        <w:t>II. I never get bored when I have my brother’s company</w:t>
      </w:r>
      <w:r w:rsidRPr="00264F60">
        <w:rPr>
          <w:rFonts w:ascii="Arial" w:eastAsia="Times New Roman" w:hAnsi="Arial" w:cs="Arial"/>
          <w:color w:val="222222"/>
          <w:sz w:val="17"/>
          <w:szCs w:val="17"/>
          <w:lang w:eastAsia="en-IN" w:bidi="hi-IN"/>
        </w:rPr>
        <w:br/>
        <w:t>III. Whenever to the theater I take my brother with me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which of the following conclusions is valid in the contest of the above statement?</w:t>
      </w:r>
    </w:p>
    <w:p w:rsidR="00264F60" w:rsidRPr="00264F60" w:rsidRDefault="00264F60" w:rsidP="003B3FA0">
      <w:pPr>
        <w:numPr>
          <w:ilvl w:val="0"/>
          <w:numId w:val="27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I am bored, I watch TV</w:t>
      </w:r>
    </w:p>
    <w:p w:rsidR="00264F60" w:rsidRPr="00264F60" w:rsidRDefault="00264F60" w:rsidP="003B3FA0">
      <w:pPr>
        <w:numPr>
          <w:ilvl w:val="0"/>
          <w:numId w:val="27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am bored, I seek my brother’s company</w:t>
      </w:r>
    </w:p>
    <w:p w:rsidR="00264F60" w:rsidRPr="00264F60" w:rsidRDefault="00264F60" w:rsidP="003B3FA0">
      <w:pPr>
        <w:numPr>
          <w:ilvl w:val="0"/>
          <w:numId w:val="27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I am not with my brother, Then I watch TV</w:t>
      </w:r>
    </w:p>
    <w:p w:rsidR="00264F60" w:rsidRPr="00264F60" w:rsidRDefault="00264F60" w:rsidP="003B3FA0">
      <w:pPr>
        <w:numPr>
          <w:ilvl w:val="0"/>
          <w:numId w:val="27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If I am not bored I do not watch TV</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The pre- condition for watching TV is to get bored. So If I am not bored. I do not Watch TV.</w:t>
      </w:r>
    </w:p>
    <w:p w:rsidR="00264F60" w:rsidRPr="00264F60" w:rsidRDefault="00264F60" w:rsidP="003B3FA0">
      <w:pPr>
        <w:shd w:val="clear" w:color="auto" w:fill="FFFFFF"/>
        <w:spacing w:after="148" w:line="240" w:lineRule="auto"/>
        <w:outlineLvl w:val="2"/>
        <w:rPr>
          <w:rFonts w:ascii="Arial" w:eastAsia="Times New Roman" w:hAnsi="Arial" w:cs="Arial"/>
          <w:color w:val="222222"/>
          <w:sz w:val="27"/>
          <w:szCs w:val="27"/>
          <w:lang w:eastAsia="en-IN" w:bidi="hi-IN"/>
        </w:rPr>
      </w:pPr>
      <w:r w:rsidRPr="00264F60">
        <w:rPr>
          <w:rFonts w:ascii="Arial" w:eastAsia="Times New Roman" w:hAnsi="Arial" w:cs="Arial"/>
          <w:color w:val="222222"/>
          <w:sz w:val="27"/>
          <w:szCs w:val="27"/>
          <w:lang w:eastAsia="en-IN" w:bidi="hi-IN"/>
        </w:rPr>
        <w:t>Cognizant English Test Model Papers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The English Language is very common language to speak and write but many people still hesitate in attempting English language questions under Cognizant English Test. This hesitation can be removed by checking your skills in English. Attempt the sample questions provided here and improve your verbal ability skills.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 He is used ________ such hardships.</w:t>
      </w:r>
    </w:p>
    <w:p w:rsidR="00264F60" w:rsidRPr="00264F60" w:rsidRDefault="00264F60" w:rsidP="003B3FA0">
      <w:pPr>
        <w:numPr>
          <w:ilvl w:val="0"/>
          <w:numId w:val="27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at</w:t>
      </w:r>
    </w:p>
    <w:p w:rsidR="00264F60" w:rsidRPr="00264F60" w:rsidRDefault="00264F60" w:rsidP="003B3FA0">
      <w:pPr>
        <w:numPr>
          <w:ilvl w:val="0"/>
          <w:numId w:val="27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in</w:t>
      </w:r>
    </w:p>
    <w:p w:rsidR="00264F60" w:rsidRPr="00264F60" w:rsidRDefault="00264F60" w:rsidP="003B3FA0">
      <w:pPr>
        <w:numPr>
          <w:ilvl w:val="0"/>
          <w:numId w:val="27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to</w:t>
      </w:r>
    </w:p>
    <w:p w:rsidR="00264F60" w:rsidRPr="00264F60" w:rsidRDefault="00264F60" w:rsidP="003B3FA0">
      <w:pPr>
        <w:numPr>
          <w:ilvl w:val="0"/>
          <w:numId w:val="27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for</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2. We have warned you.</w:t>
      </w:r>
    </w:p>
    <w:p w:rsidR="00264F60" w:rsidRPr="00264F60" w:rsidRDefault="00264F60" w:rsidP="003B3FA0">
      <w:pPr>
        <w:numPr>
          <w:ilvl w:val="0"/>
          <w:numId w:val="27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You have been warned.</w:t>
      </w:r>
    </w:p>
    <w:p w:rsidR="00264F60" w:rsidRPr="00264F60" w:rsidRDefault="00264F60" w:rsidP="003B3FA0">
      <w:pPr>
        <w:numPr>
          <w:ilvl w:val="0"/>
          <w:numId w:val="27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We have you warned.</w:t>
      </w:r>
    </w:p>
    <w:p w:rsidR="00264F60" w:rsidRPr="00264F60" w:rsidRDefault="00264F60" w:rsidP="003B3FA0">
      <w:pPr>
        <w:numPr>
          <w:ilvl w:val="0"/>
          <w:numId w:val="27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Warned you have been.</w:t>
      </w:r>
    </w:p>
    <w:p w:rsidR="00264F60" w:rsidRPr="00264F60" w:rsidRDefault="00264F60" w:rsidP="003B3FA0">
      <w:pPr>
        <w:numPr>
          <w:ilvl w:val="0"/>
          <w:numId w:val="27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Have you been warned.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You have been warned.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3. Although our country is self-sufficient in </w:t>
      </w:r>
      <w:r w:rsidRPr="00264F60">
        <w:rPr>
          <w:rFonts w:ascii="Arial" w:eastAsia="Times New Roman" w:hAnsi="Arial" w:cs="Arial"/>
          <w:color w:val="222222"/>
          <w:sz w:val="17"/>
          <w:szCs w:val="17"/>
          <w:lang w:eastAsia="en-IN" w:bidi="hi-IN"/>
        </w:rPr>
        <w:t>defence</w:t>
      </w:r>
      <w:r w:rsidRPr="00264F60">
        <w:rPr>
          <w:rFonts w:ascii="Arial" w:eastAsia="Times New Roman" w:hAnsi="Arial" w:cs="Arial"/>
          <w:b/>
          <w:bCs/>
          <w:color w:val="222222"/>
          <w:sz w:val="17"/>
          <w:lang w:eastAsia="en-IN" w:bidi="hi-IN"/>
        </w:rPr>
        <w:t> equipment, it </w:t>
      </w:r>
      <w:r w:rsidRPr="00264F60">
        <w:rPr>
          <w:rFonts w:ascii="Arial" w:eastAsia="Times New Roman" w:hAnsi="Arial" w:cs="Arial"/>
          <w:color w:val="222222"/>
          <w:sz w:val="17"/>
          <w:szCs w:val="17"/>
          <w:lang w:eastAsia="en-IN" w:bidi="hi-IN"/>
        </w:rPr>
        <w:t>is want</w:t>
      </w:r>
      <w:r w:rsidRPr="00264F60">
        <w:rPr>
          <w:rFonts w:ascii="Arial" w:eastAsia="Times New Roman" w:hAnsi="Arial" w:cs="Arial"/>
          <w:b/>
          <w:bCs/>
          <w:color w:val="222222"/>
          <w:sz w:val="17"/>
          <w:lang w:eastAsia="en-IN" w:bidi="hi-IN"/>
        </w:rPr>
        <w:t> in peace and security.</w:t>
      </w:r>
    </w:p>
    <w:p w:rsidR="00264F60" w:rsidRPr="00264F60" w:rsidRDefault="00264F60" w:rsidP="003B3FA0">
      <w:pPr>
        <w:numPr>
          <w:ilvl w:val="0"/>
          <w:numId w:val="27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it is lacking in peace and security</w:t>
      </w:r>
    </w:p>
    <w:p w:rsidR="00264F60" w:rsidRPr="00264F60" w:rsidRDefault="00264F60" w:rsidP="003B3FA0">
      <w:pPr>
        <w:numPr>
          <w:ilvl w:val="0"/>
          <w:numId w:val="27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it wants to have peace and security</w:t>
      </w:r>
    </w:p>
    <w:p w:rsidR="00264F60" w:rsidRPr="00264F60" w:rsidRDefault="00264F60" w:rsidP="003B3FA0">
      <w:pPr>
        <w:numPr>
          <w:ilvl w:val="0"/>
          <w:numId w:val="27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it possesses peace and security</w:t>
      </w:r>
    </w:p>
    <w:p w:rsidR="00264F60" w:rsidRPr="00264F60" w:rsidRDefault="00264F60" w:rsidP="003B3FA0">
      <w:pPr>
        <w:numPr>
          <w:ilvl w:val="0"/>
          <w:numId w:val="27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it is wanting to have peace and security</w:t>
      </w:r>
    </w:p>
    <w:p w:rsidR="00264F60" w:rsidRPr="00264F60" w:rsidRDefault="00264F60" w:rsidP="003B3FA0">
      <w:pPr>
        <w:numPr>
          <w:ilvl w:val="0"/>
          <w:numId w:val="27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 correction required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Choice (A) is the correct substitute for the underlined part. The use of ‘although’ suggests that a word opposite in meaning to ‘self-sufficient’ has to be used in the second part. ‘Lacking’ is more apt. ‘Warning’ can also go. But in choice (D) ‘warning’ is followed by ‘to have’ which makes it ungrammatical.</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4. They have waited here for four hours.</w:t>
      </w:r>
    </w:p>
    <w:p w:rsidR="00264F60" w:rsidRPr="00264F60" w:rsidRDefault="00264F60" w:rsidP="003B3FA0">
      <w:pPr>
        <w:numPr>
          <w:ilvl w:val="0"/>
          <w:numId w:val="28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simple</w:t>
      </w:r>
    </w:p>
    <w:p w:rsidR="00264F60" w:rsidRPr="00264F60" w:rsidRDefault="00264F60" w:rsidP="003B3FA0">
      <w:pPr>
        <w:numPr>
          <w:ilvl w:val="0"/>
          <w:numId w:val="28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negative</w:t>
      </w:r>
    </w:p>
    <w:p w:rsidR="00264F60" w:rsidRPr="00264F60" w:rsidRDefault="00264F60" w:rsidP="003B3FA0">
      <w:pPr>
        <w:numPr>
          <w:ilvl w:val="0"/>
          <w:numId w:val="28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complex</w:t>
      </w:r>
    </w:p>
    <w:p w:rsidR="00264F60" w:rsidRPr="00264F60" w:rsidRDefault="00264F60" w:rsidP="003B3FA0">
      <w:pPr>
        <w:numPr>
          <w:ilvl w:val="0"/>
          <w:numId w:val="28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compound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5. A person should be _____ for what he is and not for what community or religion he belongs to.</w:t>
      </w:r>
      <w:r w:rsidRPr="00264F60">
        <w:rPr>
          <w:rFonts w:ascii="Arial" w:eastAsia="Times New Roman" w:hAnsi="Arial" w:cs="Arial"/>
          <w:color w:val="222222"/>
          <w:sz w:val="17"/>
          <w:szCs w:val="17"/>
          <w:lang w:eastAsia="en-IN" w:bidi="hi-IN"/>
        </w:rPr>
        <w:br/>
        <w:t>(A) respected</w:t>
      </w:r>
      <w:r w:rsidRPr="00264F60">
        <w:rPr>
          <w:rFonts w:ascii="Arial" w:eastAsia="Times New Roman" w:hAnsi="Arial" w:cs="Arial"/>
          <w:color w:val="222222"/>
          <w:sz w:val="17"/>
          <w:szCs w:val="17"/>
          <w:lang w:eastAsia="en-IN" w:bidi="hi-IN"/>
        </w:rPr>
        <w:br/>
        <w:t>(B) admired</w:t>
      </w:r>
      <w:r w:rsidRPr="00264F60">
        <w:rPr>
          <w:rFonts w:ascii="Arial" w:eastAsia="Times New Roman" w:hAnsi="Arial" w:cs="Arial"/>
          <w:color w:val="222222"/>
          <w:sz w:val="17"/>
          <w:szCs w:val="17"/>
          <w:lang w:eastAsia="en-IN" w:bidi="hi-IN"/>
        </w:rPr>
        <w:br/>
        <w:t>(C) considered</w:t>
      </w:r>
      <w:r w:rsidRPr="00264F60">
        <w:rPr>
          <w:rFonts w:ascii="Arial" w:eastAsia="Times New Roman" w:hAnsi="Arial" w:cs="Arial"/>
          <w:color w:val="222222"/>
          <w:sz w:val="17"/>
          <w:szCs w:val="17"/>
          <w:lang w:eastAsia="en-IN" w:bidi="hi-IN"/>
        </w:rPr>
        <w:br/>
        <w:t>(D) honoured</w:t>
      </w:r>
      <w:r w:rsidRPr="00264F60">
        <w:rPr>
          <w:rFonts w:ascii="Arial" w:eastAsia="Times New Roman" w:hAnsi="Arial" w:cs="Arial"/>
          <w:color w:val="222222"/>
          <w:sz w:val="17"/>
          <w:szCs w:val="17"/>
          <w:lang w:eastAsia="en-IN" w:bidi="hi-IN"/>
        </w:rPr>
        <w:br/>
        <w:t>(E) valued</w:t>
      </w:r>
      <w:r w:rsidRPr="00264F60">
        <w:rPr>
          <w:rFonts w:ascii="Arial" w:eastAsia="Times New Roman" w:hAnsi="Arial" w:cs="Arial"/>
          <w:color w:val="222222"/>
          <w:sz w:val="17"/>
          <w:szCs w:val="17"/>
          <w:lang w:eastAsia="en-IN" w:bidi="hi-IN"/>
        </w:rPr>
        <w:br/>
        <w:t>(F) revered</w:t>
      </w:r>
    </w:p>
    <w:p w:rsidR="00264F60" w:rsidRPr="00264F60" w:rsidRDefault="00264F60" w:rsidP="003B3FA0">
      <w:pPr>
        <w:numPr>
          <w:ilvl w:val="0"/>
          <w:numId w:val="28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and E</w:t>
      </w:r>
    </w:p>
    <w:p w:rsidR="00264F60" w:rsidRPr="00264F60" w:rsidRDefault="00264F60" w:rsidP="003B3FA0">
      <w:pPr>
        <w:numPr>
          <w:ilvl w:val="0"/>
          <w:numId w:val="28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 and E</w:t>
      </w:r>
    </w:p>
    <w:p w:rsidR="00264F60" w:rsidRPr="00264F60" w:rsidRDefault="00264F60" w:rsidP="003B3FA0">
      <w:pPr>
        <w:numPr>
          <w:ilvl w:val="0"/>
          <w:numId w:val="28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 and C</w:t>
      </w:r>
    </w:p>
    <w:p w:rsidR="00264F60" w:rsidRPr="00264F60" w:rsidRDefault="00264F60" w:rsidP="003B3FA0">
      <w:pPr>
        <w:numPr>
          <w:ilvl w:val="0"/>
          <w:numId w:val="28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 and F</w:t>
      </w:r>
    </w:p>
    <w:p w:rsidR="00264F60" w:rsidRPr="00264F60" w:rsidRDefault="00264F60" w:rsidP="003B3FA0">
      <w:pPr>
        <w:numPr>
          <w:ilvl w:val="0"/>
          <w:numId w:val="28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 and 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 person is not ‘admired’ or ‘honoured’ for merely ‘belonging to’ a religion or community. ‘Consider’ is illogical. Hence respected or valued.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6. Violin</w:t>
      </w:r>
    </w:p>
    <w:p w:rsidR="00264F60" w:rsidRPr="00264F60" w:rsidRDefault="00264F60" w:rsidP="003B3FA0">
      <w:pPr>
        <w:numPr>
          <w:ilvl w:val="0"/>
          <w:numId w:val="28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an</w:t>
      </w:r>
    </w:p>
    <w:p w:rsidR="00264F60" w:rsidRPr="00264F60" w:rsidRDefault="00264F60" w:rsidP="003B3FA0">
      <w:pPr>
        <w:numPr>
          <w:ilvl w:val="0"/>
          <w:numId w:val="28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en</w:t>
      </w:r>
    </w:p>
    <w:p w:rsidR="00264F60" w:rsidRPr="00264F60" w:rsidRDefault="00264F60" w:rsidP="003B3FA0">
      <w:pPr>
        <w:numPr>
          <w:ilvl w:val="0"/>
          <w:numId w:val="28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ty</w:t>
      </w:r>
    </w:p>
    <w:p w:rsidR="00264F60" w:rsidRPr="00264F60" w:rsidRDefault="00264F60" w:rsidP="003B3FA0">
      <w:pPr>
        <w:numPr>
          <w:ilvl w:val="0"/>
          <w:numId w:val="282"/>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ist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7. Shakespeare has written dramas appealing to all people of all ages.</w:t>
      </w:r>
    </w:p>
    <w:p w:rsidR="00264F60" w:rsidRPr="00264F60" w:rsidRDefault="00264F60" w:rsidP="003B3FA0">
      <w:pPr>
        <w:numPr>
          <w:ilvl w:val="0"/>
          <w:numId w:val="28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simple present</w:t>
      </w:r>
    </w:p>
    <w:p w:rsidR="00264F60" w:rsidRPr="00264F60" w:rsidRDefault="00264F60" w:rsidP="003B3FA0">
      <w:pPr>
        <w:numPr>
          <w:ilvl w:val="0"/>
          <w:numId w:val="28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present continous</w:t>
      </w:r>
    </w:p>
    <w:p w:rsidR="00264F60" w:rsidRPr="00264F60" w:rsidRDefault="00264F60" w:rsidP="003B3FA0">
      <w:pPr>
        <w:numPr>
          <w:ilvl w:val="0"/>
          <w:numId w:val="28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past perfect</w:t>
      </w:r>
    </w:p>
    <w:p w:rsidR="00264F60" w:rsidRPr="00264F60" w:rsidRDefault="00264F60" w:rsidP="003B3FA0">
      <w:pPr>
        <w:numPr>
          <w:ilvl w:val="0"/>
          <w:numId w:val="283"/>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present perfect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8. ALACRITY</w:t>
      </w:r>
    </w:p>
    <w:p w:rsidR="00264F60" w:rsidRPr="00264F60" w:rsidRDefault="00264F60" w:rsidP="003B3FA0">
      <w:pPr>
        <w:numPr>
          <w:ilvl w:val="0"/>
          <w:numId w:val="28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boredom</w:t>
      </w:r>
    </w:p>
    <w:p w:rsidR="00264F60" w:rsidRPr="00264F60" w:rsidRDefault="00264F60" w:rsidP="003B3FA0">
      <w:pPr>
        <w:numPr>
          <w:ilvl w:val="0"/>
          <w:numId w:val="28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vexation</w:t>
      </w:r>
    </w:p>
    <w:p w:rsidR="00264F60" w:rsidRPr="00264F60" w:rsidRDefault="00264F60" w:rsidP="003B3FA0">
      <w:pPr>
        <w:numPr>
          <w:ilvl w:val="0"/>
          <w:numId w:val="28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promptness</w:t>
      </w:r>
    </w:p>
    <w:p w:rsidR="00264F60" w:rsidRPr="00264F60" w:rsidRDefault="00264F60" w:rsidP="003B3FA0">
      <w:pPr>
        <w:numPr>
          <w:ilvl w:val="0"/>
          <w:numId w:val="28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wit</w:t>
      </w:r>
    </w:p>
    <w:p w:rsidR="00264F60" w:rsidRPr="00264F60" w:rsidRDefault="00264F60" w:rsidP="003B3FA0">
      <w:pPr>
        <w:numPr>
          <w:ilvl w:val="0"/>
          <w:numId w:val="284"/>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cleverness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3</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Alacrity means (brisk eagerness or enthusiasm) or promptness.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9. Movement</w:t>
      </w:r>
    </w:p>
    <w:p w:rsidR="00264F60" w:rsidRPr="00264F60" w:rsidRDefault="00264F60" w:rsidP="003B3FA0">
      <w:pPr>
        <w:numPr>
          <w:ilvl w:val="0"/>
          <w:numId w:val="28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move</w:t>
      </w:r>
    </w:p>
    <w:p w:rsidR="00264F60" w:rsidRPr="00264F60" w:rsidRDefault="00264F60" w:rsidP="003B3FA0">
      <w:pPr>
        <w:numPr>
          <w:ilvl w:val="0"/>
          <w:numId w:val="28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movable</w:t>
      </w:r>
    </w:p>
    <w:p w:rsidR="00264F60" w:rsidRPr="00264F60" w:rsidRDefault="00264F60" w:rsidP="003B3FA0">
      <w:pPr>
        <w:numPr>
          <w:ilvl w:val="0"/>
          <w:numId w:val="28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movingly</w:t>
      </w:r>
    </w:p>
    <w:p w:rsidR="00264F60" w:rsidRPr="00264F60" w:rsidRDefault="00264F60" w:rsidP="003B3FA0">
      <w:pPr>
        <w:numPr>
          <w:ilvl w:val="0"/>
          <w:numId w:val="285"/>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movably</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10. Success is achieved not by mere dreaming, anticipating and planning but by executing your plan of action.</w:t>
      </w:r>
    </w:p>
    <w:p w:rsidR="00264F60" w:rsidRPr="00264F60" w:rsidRDefault="00264F60" w:rsidP="003B3FA0">
      <w:pPr>
        <w:numPr>
          <w:ilvl w:val="0"/>
          <w:numId w:val="28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achieved not merely by dreaming</w:t>
      </w:r>
    </w:p>
    <w:p w:rsidR="00264F60" w:rsidRPr="00264F60" w:rsidRDefault="00264F60" w:rsidP="003B3FA0">
      <w:pPr>
        <w:numPr>
          <w:ilvl w:val="0"/>
          <w:numId w:val="28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attained not by merely dreaming</w:t>
      </w:r>
    </w:p>
    <w:p w:rsidR="00264F60" w:rsidRPr="00264F60" w:rsidRDefault="00264F60" w:rsidP="003B3FA0">
      <w:pPr>
        <w:numPr>
          <w:ilvl w:val="0"/>
          <w:numId w:val="28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attained merely not by dreaming</w:t>
      </w:r>
    </w:p>
    <w:p w:rsidR="00264F60" w:rsidRPr="00264F60" w:rsidRDefault="00264F60" w:rsidP="003B3FA0">
      <w:pPr>
        <w:numPr>
          <w:ilvl w:val="0"/>
          <w:numId w:val="28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attained not by dreaming merely</w:t>
      </w:r>
    </w:p>
    <w:p w:rsidR="00264F60" w:rsidRPr="00264F60" w:rsidRDefault="00264F60" w:rsidP="003B3FA0">
      <w:pPr>
        <w:numPr>
          <w:ilvl w:val="0"/>
          <w:numId w:val="286"/>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 correction required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Choices (B), (C) and (D) are incorrect due to the inappropriate positioning of the adverbs.</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11. He stole a car recently</w:t>
      </w:r>
    </w:p>
    <w:p w:rsidR="00264F60" w:rsidRPr="00264F60" w:rsidRDefault="00264F60" w:rsidP="003B3FA0">
      <w:pPr>
        <w:numPr>
          <w:ilvl w:val="0"/>
          <w:numId w:val="28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SVOA</w:t>
      </w:r>
    </w:p>
    <w:p w:rsidR="00264F60" w:rsidRPr="00264F60" w:rsidRDefault="00264F60" w:rsidP="003B3FA0">
      <w:pPr>
        <w:numPr>
          <w:ilvl w:val="0"/>
          <w:numId w:val="28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SV</w:t>
      </w:r>
    </w:p>
    <w:p w:rsidR="00264F60" w:rsidRPr="00264F60" w:rsidRDefault="00264F60" w:rsidP="003B3FA0">
      <w:pPr>
        <w:numPr>
          <w:ilvl w:val="0"/>
          <w:numId w:val="28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SVAA</w:t>
      </w:r>
    </w:p>
    <w:p w:rsidR="00264F60" w:rsidRPr="00264F60" w:rsidRDefault="00264F60" w:rsidP="003B3FA0">
      <w:pPr>
        <w:numPr>
          <w:ilvl w:val="0"/>
          <w:numId w:val="287"/>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SVA</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12. The watchman waved his cane. In the nick of </w:t>
      </w:r>
      <w:r w:rsidRPr="00264F60">
        <w:rPr>
          <w:rFonts w:ascii="Arial" w:eastAsia="Times New Roman" w:hAnsi="Arial" w:cs="Arial"/>
          <w:color w:val="222222"/>
          <w:sz w:val="17"/>
          <w:szCs w:val="17"/>
          <w:lang w:eastAsia="en-IN" w:bidi="hi-IN"/>
        </w:rPr>
        <w:t>time</w:t>
      </w:r>
      <w:r w:rsidRPr="00264F60">
        <w:rPr>
          <w:rFonts w:ascii="Arial" w:eastAsia="Times New Roman" w:hAnsi="Arial" w:cs="Arial"/>
          <w:b/>
          <w:bCs/>
          <w:color w:val="222222"/>
          <w:sz w:val="17"/>
          <w:lang w:eastAsia="en-IN" w:bidi="hi-IN"/>
        </w:rPr>
        <w:t> the barking dog ran away.</w:t>
      </w:r>
      <w:r w:rsidRPr="00264F60">
        <w:rPr>
          <w:rFonts w:ascii="Arial" w:eastAsia="Times New Roman" w:hAnsi="Arial" w:cs="Arial"/>
          <w:color w:val="222222"/>
          <w:sz w:val="17"/>
          <w:szCs w:val="17"/>
          <w:lang w:eastAsia="en-IN" w:bidi="hi-IN"/>
        </w:rPr>
        <w:br/>
        <w:t>a) As soon as the barking ———–</w:t>
      </w:r>
      <w:r w:rsidRPr="00264F60">
        <w:rPr>
          <w:rFonts w:ascii="Arial" w:eastAsia="Times New Roman" w:hAnsi="Arial" w:cs="Arial"/>
          <w:color w:val="222222"/>
          <w:sz w:val="17"/>
          <w:szCs w:val="17"/>
          <w:lang w:eastAsia="en-IN" w:bidi="hi-IN"/>
        </w:rPr>
        <w:br/>
        <w:t>b) Hardly was the watchman ———–</w:t>
      </w:r>
      <w:r w:rsidRPr="00264F60">
        <w:rPr>
          <w:rFonts w:ascii="Arial" w:eastAsia="Times New Roman" w:hAnsi="Arial" w:cs="Arial"/>
          <w:color w:val="222222"/>
          <w:sz w:val="17"/>
          <w:szCs w:val="17"/>
          <w:lang w:eastAsia="en-IN" w:bidi="hi-IN"/>
        </w:rPr>
        <w:br/>
        <w:t>c) No sooner does the watchman ———–</w:t>
      </w:r>
    </w:p>
    <w:p w:rsidR="00264F60" w:rsidRPr="00264F60" w:rsidRDefault="00264F60" w:rsidP="003B3FA0">
      <w:pPr>
        <w:numPr>
          <w:ilvl w:val="0"/>
          <w:numId w:val="28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A</w:t>
      </w:r>
    </w:p>
    <w:p w:rsidR="00264F60" w:rsidRPr="00264F60" w:rsidRDefault="00264F60" w:rsidP="003B3FA0">
      <w:pPr>
        <w:numPr>
          <w:ilvl w:val="0"/>
          <w:numId w:val="28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B</w:t>
      </w:r>
    </w:p>
    <w:p w:rsidR="00264F60" w:rsidRPr="00264F60" w:rsidRDefault="00264F60" w:rsidP="003B3FA0">
      <w:pPr>
        <w:numPr>
          <w:ilvl w:val="0"/>
          <w:numId w:val="28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Only C</w:t>
      </w:r>
    </w:p>
    <w:p w:rsidR="00264F60" w:rsidRPr="00264F60" w:rsidRDefault="00264F60" w:rsidP="003B3FA0">
      <w:pPr>
        <w:numPr>
          <w:ilvl w:val="0"/>
          <w:numId w:val="28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A , B &amp; D</w:t>
      </w:r>
    </w:p>
    <w:p w:rsidR="00264F60" w:rsidRPr="00264F60" w:rsidRDefault="00264F60" w:rsidP="003B3FA0">
      <w:pPr>
        <w:numPr>
          <w:ilvl w:val="0"/>
          <w:numId w:val="288"/>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None of these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5</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13. Arunkumar can play on a violin ?</w:t>
      </w:r>
    </w:p>
    <w:p w:rsidR="00264F60" w:rsidRPr="00264F60" w:rsidRDefault="00264F60" w:rsidP="003B3FA0">
      <w:pPr>
        <w:numPr>
          <w:ilvl w:val="0"/>
          <w:numId w:val="28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does he?</w:t>
      </w:r>
    </w:p>
    <w:p w:rsidR="00264F60" w:rsidRPr="00264F60" w:rsidRDefault="00264F60" w:rsidP="003B3FA0">
      <w:pPr>
        <w:numPr>
          <w:ilvl w:val="0"/>
          <w:numId w:val="28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could he?</w:t>
      </w:r>
    </w:p>
    <w:p w:rsidR="00264F60" w:rsidRPr="00264F60" w:rsidRDefault="00264F60" w:rsidP="003B3FA0">
      <w:pPr>
        <w:numPr>
          <w:ilvl w:val="0"/>
          <w:numId w:val="28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can he?</w:t>
      </w:r>
    </w:p>
    <w:p w:rsidR="00264F60" w:rsidRPr="00264F60" w:rsidRDefault="00264F60" w:rsidP="003B3FA0">
      <w:pPr>
        <w:numPr>
          <w:ilvl w:val="0"/>
          <w:numId w:val="289"/>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can’t he?</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14. We have warned you.</w:t>
      </w:r>
    </w:p>
    <w:p w:rsidR="00264F60" w:rsidRPr="00264F60" w:rsidRDefault="00264F60" w:rsidP="003B3FA0">
      <w:pPr>
        <w:numPr>
          <w:ilvl w:val="0"/>
          <w:numId w:val="29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You have been warned.</w:t>
      </w:r>
    </w:p>
    <w:p w:rsidR="00264F60" w:rsidRPr="00264F60" w:rsidRDefault="00264F60" w:rsidP="003B3FA0">
      <w:pPr>
        <w:numPr>
          <w:ilvl w:val="0"/>
          <w:numId w:val="29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lastRenderedPageBreak/>
        <w:t>We have you warned.</w:t>
      </w:r>
    </w:p>
    <w:p w:rsidR="00264F60" w:rsidRPr="00264F60" w:rsidRDefault="00264F60" w:rsidP="003B3FA0">
      <w:pPr>
        <w:numPr>
          <w:ilvl w:val="0"/>
          <w:numId w:val="29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Warned you have been.</w:t>
      </w:r>
    </w:p>
    <w:p w:rsidR="00264F60" w:rsidRPr="00264F60" w:rsidRDefault="00264F60" w:rsidP="003B3FA0">
      <w:pPr>
        <w:numPr>
          <w:ilvl w:val="0"/>
          <w:numId w:val="290"/>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Have you been warned.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1</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You have been warned.</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15. To be over weighed is not the same as being obese.</w:t>
      </w:r>
    </w:p>
    <w:p w:rsidR="00264F60" w:rsidRPr="00264F60" w:rsidRDefault="00264F60" w:rsidP="003B3FA0">
      <w:pPr>
        <w:numPr>
          <w:ilvl w:val="0"/>
          <w:numId w:val="29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Being over weighed</w:t>
      </w:r>
    </w:p>
    <w:p w:rsidR="00264F60" w:rsidRPr="00264F60" w:rsidRDefault="00264F60" w:rsidP="003B3FA0">
      <w:pPr>
        <w:numPr>
          <w:ilvl w:val="0"/>
          <w:numId w:val="29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To be over weight</w:t>
      </w:r>
    </w:p>
    <w:p w:rsidR="00264F60" w:rsidRPr="00264F60" w:rsidRDefault="00264F60" w:rsidP="003B3FA0">
      <w:pPr>
        <w:numPr>
          <w:ilvl w:val="0"/>
          <w:numId w:val="29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Being over weight</w:t>
      </w:r>
    </w:p>
    <w:p w:rsidR="00264F60" w:rsidRPr="00264F60" w:rsidRDefault="00264F60" w:rsidP="003B3FA0">
      <w:pPr>
        <w:numPr>
          <w:ilvl w:val="0"/>
          <w:numId w:val="291"/>
        </w:numPr>
        <w:shd w:val="clear" w:color="auto" w:fill="FFFFFF"/>
        <w:spacing w:before="100" w:beforeAutospacing="1" w:after="100" w:afterAutospacing="1" w:line="240" w:lineRule="auto"/>
        <w:ind w:left="369"/>
        <w:rPr>
          <w:rFonts w:ascii="Arial" w:eastAsia="Times New Roman" w:hAnsi="Arial" w:cs="Arial"/>
          <w:color w:val="222222"/>
          <w:sz w:val="17"/>
          <w:szCs w:val="17"/>
          <w:lang w:eastAsia="en-IN" w:bidi="hi-IN"/>
        </w:rPr>
      </w:pPr>
      <w:r w:rsidRPr="00264F60">
        <w:rPr>
          <w:rFonts w:ascii="Arial" w:eastAsia="Times New Roman" w:hAnsi="Arial" w:cs="Arial"/>
          <w:color w:val="222222"/>
          <w:sz w:val="17"/>
          <w:szCs w:val="17"/>
          <w:lang w:eastAsia="en-IN" w:bidi="hi-IN"/>
        </w:rPr>
        <w:t>Being over weight</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Answer: Option 4</w:t>
      </w:r>
    </w:p>
    <w:p w:rsidR="00264F60" w:rsidRPr="00264F60" w:rsidRDefault="00264F60" w:rsidP="003B3FA0">
      <w:pPr>
        <w:shd w:val="clear" w:color="auto" w:fill="FFFFFF"/>
        <w:spacing w:after="240" w:line="240" w:lineRule="auto"/>
        <w:rPr>
          <w:rFonts w:ascii="Arial" w:eastAsia="Times New Roman" w:hAnsi="Arial" w:cs="Arial"/>
          <w:color w:val="222222"/>
          <w:sz w:val="17"/>
          <w:szCs w:val="17"/>
          <w:lang w:eastAsia="en-IN" w:bidi="hi-IN"/>
        </w:rPr>
      </w:pPr>
      <w:r w:rsidRPr="00264F60">
        <w:rPr>
          <w:rFonts w:ascii="Arial" w:eastAsia="Times New Roman" w:hAnsi="Arial" w:cs="Arial"/>
          <w:b/>
          <w:bCs/>
          <w:color w:val="222222"/>
          <w:sz w:val="17"/>
          <w:lang w:eastAsia="en-IN" w:bidi="hi-IN"/>
        </w:rPr>
        <w:t>Solution:</w:t>
      </w:r>
      <w:r w:rsidRPr="00264F60">
        <w:rPr>
          <w:rFonts w:ascii="Arial" w:eastAsia="Times New Roman" w:hAnsi="Arial" w:cs="Arial"/>
          <w:color w:val="222222"/>
          <w:sz w:val="17"/>
          <w:szCs w:val="17"/>
          <w:lang w:eastAsia="en-IN" w:bidi="hi-IN"/>
        </w:rPr>
        <w:br/>
        <w:t>The comparison is between ‘being overweight’ and ‘being obese’. As the second part of the sentence has ‘being obese’ parallelism demands that the first part also takes the same be-form. Hence, ‘being overweight’ is the correct way of expressing the idea.</w:t>
      </w:r>
    </w:p>
    <w:p w:rsidR="00264F60" w:rsidRPr="00264F60" w:rsidRDefault="00264F60" w:rsidP="003B3FA0"/>
    <w:sectPr w:rsidR="00264F60" w:rsidRPr="00264F60" w:rsidSect="005E7FA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149" w:rsidRDefault="00F40149" w:rsidP="00264F60">
      <w:pPr>
        <w:spacing w:after="0" w:line="240" w:lineRule="auto"/>
      </w:pPr>
      <w:r>
        <w:separator/>
      </w:r>
    </w:p>
  </w:endnote>
  <w:endnote w:type="continuationSeparator" w:id="1">
    <w:p w:rsidR="00F40149" w:rsidRDefault="00F40149" w:rsidP="00264F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149" w:rsidRDefault="00F40149" w:rsidP="00264F60">
      <w:pPr>
        <w:spacing w:after="0" w:line="240" w:lineRule="auto"/>
      </w:pPr>
      <w:r>
        <w:separator/>
      </w:r>
    </w:p>
  </w:footnote>
  <w:footnote w:type="continuationSeparator" w:id="1">
    <w:p w:rsidR="00F40149" w:rsidRDefault="00F40149" w:rsidP="00264F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DAC"/>
    <w:multiLevelType w:val="multilevel"/>
    <w:tmpl w:val="818C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4461C1"/>
    <w:multiLevelType w:val="multilevel"/>
    <w:tmpl w:val="EC20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06BEC"/>
    <w:multiLevelType w:val="multilevel"/>
    <w:tmpl w:val="2618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7505C2"/>
    <w:multiLevelType w:val="multilevel"/>
    <w:tmpl w:val="4CFE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BD4BAB"/>
    <w:multiLevelType w:val="multilevel"/>
    <w:tmpl w:val="47760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885009"/>
    <w:multiLevelType w:val="multilevel"/>
    <w:tmpl w:val="557E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0B63BA"/>
    <w:multiLevelType w:val="multilevel"/>
    <w:tmpl w:val="2084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2720D3"/>
    <w:multiLevelType w:val="multilevel"/>
    <w:tmpl w:val="FB06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34063C"/>
    <w:multiLevelType w:val="multilevel"/>
    <w:tmpl w:val="D33E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35052EF"/>
    <w:multiLevelType w:val="multilevel"/>
    <w:tmpl w:val="C7DE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A84E49"/>
    <w:multiLevelType w:val="multilevel"/>
    <w:tmpl w:val="113E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58312C6"/>
    <w:multiLevelType w:val="multilevel"/>
    <w:tmpl w:val="B286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5A95BF3"/>
    <w:multiLevelType w:val="multilevel"/>
    <w:tmpl w:val="8526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5B10AFD"/>
    <w:multiLevelType w:val="multilevel"/>
    <w:tmpl w:val="638C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5D56658"/>
    <w:multiLevelType w:val="multilevel"/>
    <w:tmpl w:val="393C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657562A"/>
    <w:multiLevelType w:val="multilevel"/>
    <w:tmpl w:val="A10E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66B7381"/>
    <w:multiLevelType w:val="multilevel"/>
    <w:tmpl w:val="BD46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6D5434B"/>
    <w:multiLevelType w:val="multilevel"/>
    <w:tmpl w:val="D358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6E82F89"/>
    <w:multiLevelType w:val="multilevel"/>
    <w:tmpl w:val="D08E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7056857"/>
    <w:multiLevelType w:val="multilevel"/>
    <w:tmpl w:val="37B6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7E87F40"/>
    <w:multiLevelType w:val="multilevel"/>
    <w:tmpl w:val="21A8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8FA1917"/>
    <w:multiLevelType w:val="multilevel"/>
    <w:tmpl w:val="9704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91359F1"/>
    <w:multiLevelType w:val="multilevel"/>
    <w:tmpl w:val="8FF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9CF6ACC"/>
    <w:multiLevelType w:val="multilevel"/>
    <w:tmpl w:val="D75C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A2319DA"/>
    <w:multiLevelType w:val="multilevel"/>
    <w:tmpl w:val="E6B2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A5B6A7D"/>
    <w:multiLevelType w:val="multilevel"/>
    <w:tmpl w:val="39F6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A725C0C"/>
    <w:multiLevelType w:val="multilevel"/>
    <w:tmpl w:val="F562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A797DA9"/>
    <w:multiLevelType w:val="multilevel"/>
    <w:tmpl w:val="2F10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A7F4BBF"/>
    <w:multiLevelType w:val="multilevel"/>
    <w:tmpl w:val="44E6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AAF1A33"/>
    <w:multiLevelType w:val="multilevel"/>
    <w:tmpl w:val="B0A8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ACA108C"/>
    <w:multiLevelType w:val="multilevel"/>
    <w:tmpl w:val="14A2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BCC4081"/>
    <w:multiLevelType w:val="multilevel"/>
    <w:tmpl w:val="87984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BE46471"/>
    <w:multiLevelType w:val="multilevel"/>
    <w:tmpl w:val="0EA8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C804BC2"/>
    <w:multiLevelType w:val="multilevel"/>
    <w:tmpl w:val="19CE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C95585A"/>
    <w:multiLevelType w:val="multilevel"/>
    <w:tmpl w:val="58B6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C997CCE"/>
    <w:multiLevelType w:val="multilevel"/>
    <w:tmpl w:val="5B5A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CD02878"/>
    <w:multiLevelType w:val="multilevel"/>
    <w:tmpl w:val="570E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D60581C"/>
    <w:multiLevelType w:val="multilevel"/>
    <w:tmpl w:val="EE62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DC030B3"/>
    <w:multiLevelType w:val="multilevel"/>
    <w:tmpl w:val="1FB6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E550F4B"/>
    <w:multiLevelType w:val="multilevel"/>
    <w:tmpl w:val="B62A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0E6B4B4F"/>
    <w:multiLevelType w:val="multilevel"/>
    <w:tmpl w:val="9D42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0E8D71D8"/>
    <w:multiLevelType w:val="multilevel"/>
    <w:tmpl w:val="6B5E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0EB14B7A"/>
    <w:multiLevelType w:val="multilevel"/>
    <w:tmpl w:val="7F84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0F7A5BFF"/>
    <w:multiLevelType w:val="multilevel"/>
    <w:tmpl w:val="2202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0460E2E"/>
    <w:multiLevelType w:val="multilevel"/>
    <w:tmpl w:val="5348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0EA037D"/>
    <w:multiLevelType w:val="multilevel"/>
    <w:tmpl w:val="172A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1227FF4"/>
    <w:multiLevelType w:val="multilevel"/>
    <w:tmpl w:val="2752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1CD1024"/>
    <w:multiLevelType w:val="multilevel"/>
    <w:tmpl w:val="B4A6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21D1121"/>
    <w:multiLevelType w:val="multilevel"/>
    <w:tmpl w:val="AD9C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30C7812"/>
    <w:multiLevelType w:val="multilevel"/>
    <w:tmpl w:val="3622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31D03B1"/>
    <w:multiLevelType w:val="multilevel"/>
    <w:tmpl w:val="A910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3223A6C"/>
    <w:multiLevelType w:val="multilevel"/>
    <w:tmpl w:val="1592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4E65D38"/>
    <w:multiLevelType w:val="multilevel"/>
    <w:tmpl w:val="012A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5EC2EF3"/>
    <w:multiLevelType w:val="multilevel"/>
    <w:tmpl w:val="D012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63A5F88"/>
    <w:multiLevelType w:val="multilevel"/>
    <w:tmpl w:val="4232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64F155F"/>
    <w:multiLevelType w:val="multilevel"/>
    <w:tmpl w:val="1FBC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67F2A53"/>
    <w:multiLevelType w:val="multilevel"/>
    <w:tmpl w:val="D2CC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688140A"/>
    <w:multiLevelType w:val="multilevel"/>
    <w:tmpl w:val="1320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6CA7103"/>
    <w:multiLevelType w:val="multilevel"/>
    <w:tmpl w:val="8BAA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7846876"/>
    <w:multiLevelType w:val="multilevel"/>
    <w:tmpl w:val="6CAA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7873890"/>
    <w:multiLevelType w:val="multilevel"/>
    <w:tmpl w:val="65FC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7A433BA"/>
    <w:multiLevelType w:val="multilevel"/>
    <w:tmpl w:val="40CE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7B24F7A"/>
    <w:multiLevelType w:val="multilevel"/>
    <w:tmpl w:val="9A54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8332254"/>
    <w:multiLevelType w:val="multilevel"/>
    <w:tmpl w:val="5BB8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83C7764"/>
    <w:multiLevelType w:val="multilevel"/>
    <w:tmpl w:val="3064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84E13B4"/>
    <w:multiLevelType w:val="multilevel"/>
    <w:tmpl w:val="273A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8D8533D"/>
    <w:multiLevelType w:val="multilevel"/>
    <w:tmpl w:val="24D2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9115393"/>
    <w:multiLevelType w:val="multilevel"/>
    <w:tmpl w:val="086E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952147F"/>
    <w:multiLevelType w:val="multilevel"/>
    <w:tmpl w:val="2552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9661001"/>
    <w:multiLevelType w:val="multilevel"/>
    <w:tmpl w:val="3EFE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199A6B95"/>
    <w:multiLevelType w:val="multilevel"/>
    <w:tmpl w:val="2220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19C13DDC"/>
    <w:multiLevelType w:val="multilevel"/>
    <w:tmpl w:val="B7FC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1B095F50"/>
    <w:multiLevelType w:val="multilevel"/>
    <w:tmpl w:val="BA3C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1B792518"/>
    <w:multiLevelType w:val="multilevel"/>
    <w:tmpl w:val="8DF6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1BCE58BF"/>
    <w:multiLevelType w:val="multilevel"/>
    <w:tmpl w:val="B846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1C800453"/>
    <w:multiLevelType w:val="multilevel"/>
    <w:tmpl w:val="2792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1D1F52C3"/>
    <w:multiLevelType w:val="multilevel"/>
    <w:tmpl w:val="8D7C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1D556DC2"/>
    <w:multiLevelType w:val="multilevel"/>
    <w:tmpl w:val="F69E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D6C79E1"/>
    <w:multiLevelType w:val="multilevel"/>
    <w:tmpl w:val="1F4E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1ECD598D"/>
    <w:multiLevelType w:val="multilevel"/>
    <w:tmpl w:val="72E0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07F56CC"/>
    <w:multiLevelType w:val="multilevel"/>
    <w:tmpl w:val="3CC8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0AB049E"/>
    <w:multiLevelType w:val="multilevel"/>
    <w:tmpl w:val="BFEC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10A36EF"/>
    <w:multiLevelType w:val="multilevel"/>
    <w:tmpl w:val="65E4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123012B"/>
    <w:multiLevelType w:val="multilevel"/>
    <w:tmpl w:val="FEEC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1404407"/>
    <w:multiLevelType w:val="multilevel"/>
    <w:tmpl w:val="E904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15E5AA7"/>
    <w:multiLevelType w:val="multilevel"/>
    <w:tmpl w:val="177C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2B94058"/>
    <w:multiLevelType w:val="multilevel"/>
    <w:tmpl w:val="63A0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2D333DC"/>
    <w:multiLevelType w:val="multilevel"/>
    <w:tmpl w:val="8436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2DB6D03"/>
    <w:multiLevelType w:val="multilevel"/>
    <w:tmpl w:val="AFE2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3EC4830"/>
    <w:multiLevelType w:val="multilevel"/>
    <w:tmpl w:val="48B6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42733E0"/>
    <w:multiLevelType w:val="multilevel"/>
    <w:tmpl w:val="AECE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4453298"/>
    <w:multiLevelType w:val="multilevel"/>
    <w:tmpl w:val="399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60A0CBF"/>
    <w:multiLevelType w:val="multilevel"/>
    <w:tmpl w:val="7A88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6845DB5"/>
    <w:multiLevelType w:val="multilevel"/>
    <w:tmpl w:val="673C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6AB29F4"/>
    <w:multiLevelType w:val="multilevel"/>
    <w:tmpl w:val="79D2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72D233D"/>
    <w:multiLevelType w:val="multilevel"/>
    <w:tmpl w:val="1452F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83A78DC"/>
    <w:multiLevelType w:val="multilevel"/>
    <w:tmpl w:val="CEB2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892346F"/>
    <w:multiLevelType w:val="multilevel"/>
    <w:tmpl w:val="86B2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89C2594"/>
    <w:multiLevelType w:val="multilevel"/>
    <w:tmpl w:val="D518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8BC7CB8"/>
    <w:multiLevelType w:val="multilevel"/>
    <w:tmpl w:val="00BE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28D830DA"/>
    <w:multiLevelType w:val="multilevel"/>
    <w:tmpl w:val="BF26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294C14D6"/>
    <w:multiLevelType w:val="multilevel"/>
    <w:tmpl w:val="171E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9B66235"/>
    <w:multiLevelType w:val="multilevel"/>
    <w:tmpl w:val="A3D0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29E03973"/>
    <w:multiLevelType w:val="multilevel"/>
    <w:tmpl w:val="4E2A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9EC7666"/>
    <w:multiLevelType w:val="multilevel"/>
    <w:tmpl w:val="F0B6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BFF0997"/>
    <w:multiLevelType w:val="multilevel"/>
    <w:tmpl w:val="3DE4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2C69654A"/>
    <w:multiLevelType w:val="multilevel"/>
    <w:tmpl w:val="16AE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2C8407C8"/>
    <w:multiLevelType w:val="multilevel"/>
    <w:tmpl w:val="8326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DC3406C"/>
    <w:multiLevelType w:val="multilevel"/>
    <w:tmpl w:val="55CC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2E0C4DDB"/>
    <w:multiLevelType w:val="multilevel"/>
    <w:tmpl w:val="25EC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2F3660EC"/>
    <w:multiLevelType w:val="multilevel"/>
    <w:tmpl w:val="377A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F36774B"/>
    <w:multiLevelType w:val="multilevel"/>
    <w:tmpl w:val="747C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2F7E4054"/>
    <w:multiLevelType w:val="multilevel"/>
    <w:tmpl w:val="2A741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2FDE23D0"/>
    <w:multiLevelType w:val="multilevel"/>
    <w:tmpl w:val="34B8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0D77289"/>
    <w:multiLevelType w:val="multilevel"/>
    <w:tmpl w:val="7564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1B81B40"/>
    <w:multiLevelType w:val="multilevel"/>
    <w:tmpl w:val="1502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28316CA"/>
    <w:multiLevelType w:val="multilevel"/>
    <w:tmpl w:val="D582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29F41A9"/>
    <w:multiLevelType w:val="multilevel"/>
    <w:tmpl w:val="78EE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2E078A2"/>
    <w:multiLevelType w:val="multilevel"/>
    <w:tmpl w:val="7E40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4490AB5"/>
    <w:multiLevelType w:val="multilevel"/>
    <w:tmpl w:val="CBBA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4641E05"/>
    <w:multiLevelType w:val="multilevel"/>
    <w:tmpl w:val="A476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4EC7437"/>
    <w:multiLevelType w:val="multilevel"/>
    <w:tmpl w:val="427A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5764064"/>
    <w:multiLevelType w:val="multilevel"/>
    <w:tmpl w:val="E548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6B56972"/>
    <w:multiLevelType w:val="multilevel"/>
    <w:tmpl w:val="3332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741097D"/>
    <w:multiLevelType w:val="multilevel"/>
    <w:tmpl w:val="54DC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84F6A2F"/>
    <w:multiLevelType w:val="multilevel"/>
    <w:tmpl w:val="99FE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86A782F"/>
    <w:multiLevelType w:val="multilevel"/>
    <w:tmpl w:val="D9F0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87056F2"/>
    <w:multiLevelType w:val="multilevel"/>
    <w:tmpl w:val="A0CE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8820CAC"/>
    <w:multiLevelType w:val="multilevel"/>
    <w:tmpl w:val="CE22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8B70C93"/>
    <w:multiLevelType w:val="multilevel"/>
    <w:tmpl w:val="2296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8FA1A97"/>
    <w:multiLevelType w:val="multilevel"/>
    <w:tmpl w:val="7A26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38FF4311"/>
    <w:multiLevelType w:val="multilevel"/>
    <w:tmpl w:val="2D74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397A2CAA"/>
    <w:multiLevelType w:val="multilevel"/>
    <w:tmpl w:val="3CFC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3A3C60DE"/>
    <w:multiLevelType w:val="multilevel"/>
    <w:tmpl w:val="CE62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3BD75E7F"/>
    <w:multiLevelType w:val="multilevel"/>
    <w:tmpl w:val="F506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3C390EFD"/>
    <w:multiLevelType w:val="multilevel"/>
    <w:tmpl w:val="5482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3C5E2F51"/>
    <w:multiLevelType w:val="multilevel"/>
    <w:tmpl w:val="FB1C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3C9F707F"/>
    <w:multiLevelType w:val="multilevel"/>
    <w:tmpl w:val="27E8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3CAD7490"/>
    <w:multiLevelType w:val="multilevel"/>
    <w:tmpl w:val="0056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3CD9204F"/>
    <w:multiLevelType w:val="multilevel"/>
    <w:tmpl w:val="5630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3D5F36AD"/>
    <w:multiLevelType w:val="multilevel"/>
    <w:tmpl w:val="833C2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3D9545C4"/>
    <w:multiLevelType w:val="multilevel"/>
    <w:tmpl w:val="72FE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3EC55B1C"/>
    <w:multiLevelType w:val="multilevel"/>
    <w:tmpl w:val="1822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3F696650"/>
    <w:multiLevelType w:val="multilevel"/>
    <w:tmpl w:val="B2CA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F6E1A01"/>
    <w:multiLevelType w:val="multilevel"/>
    <w:tmpl w:val="99EE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0E27026"/>
    <w:multiLevelType w:val="multilevel"/>
    <w:tmpl w:val="409C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40E855AD"/>
    <w:multiLevelType w:val="multilevel"/>
    <w:tmpl w:val="18C0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24C22A5"/>
    <w:multiLevelType w:val="multilevel"/>
    <w:tmpl w:val="8392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34A31A3"/>
    <w:multiLevelType w:val="multilevel"/>
    <w:tmpl w:val="F45C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43AA1D09"/>
    <w:multiLevelType w:val="multilevel"/>
    <w:tmpl w:val="12DE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3B77567"/>
    <w:multiLevelType w:val="multilevel"/>
    <w:tmpl w:val="762A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42D45CF"/>
    <w:multiLevelType w:val="multilevel"/>
    <w:tmpl w:val="A558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4470C49"/>
    <w:multiLevelType w:val="multilevel"/>
    <w:tmpl w:val="D7AE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5323F98"/>
    <w:multiLevelType w:val="multilevel"/>
    <w:tmpl w:val="E456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54E0EDA"/>
    <w:multiLevelType w:val="multilevel"/>
    <w:tmpl w:val="F060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553434A"/>
    <w:multiLevelType w:val="multilevel"/>
    <w:tmpl w:val="5B5A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55478A1"/>
    <w:multiLevelType w:val="multilevel"/>
    <w:tmpl w:val="12BA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45631D79"/>
    <w:multiLevelType w:val="multilevel"/>
    <w:tmpl w:val="C910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468527B0"/>
    <w:multiLevelType w:val="multilevel"/>
    <w:tmpl w:val="950E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46D06AAB"/>
    <w:multiLevelType w:val="multilevel"/>
    <w:tmpl w:val="DFDC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46E17842"/>
    <w:multiLevelType w:val="multilevel"/>
    <w:tmpl w:val="B1E2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46EF7FC2"/>
    <w:multiLevelType w:val="multilevel"/>
    <w:tmpl w:val="1C9E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476405BF"/>
    <w:multiLevelType w:val="multilevel"/>
    <w:tmpl w:val="3BA8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47C3536F"/>
    <w:multiLevelType w:val="multilevel"/>
    <w:tmpl w:val="FB52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47DB66FF"/>
    <w:multiLevelType w:val="multilevel"/>
    <w:tmpl w:val="20A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48187805"/>
    <w:multiLevelType w:val="multilevel"/>
    <w:tmpl w:val="659E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482F6EC9"/>
    <w:multiLevelType w:val="multilevel"/>
    <w:tmpl w:val="B9EA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48703FEF"/>
    <w:multiLevelType w:val="multilevel"/>
    <w:tmpl w:val="E354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497F4F52"/>
    <w:multiLevelType w:val="multilevel"/>
    <w:tmpl w:val="8C1C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49A92E09"/>
    <w:multiLevelType w:val="multilevel"/>
    <w:tmpl w:val="B25E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49D004F9"/>
    <w:multiLevelType w:val="multilevel"/>
    <w:tmpl w:val="F4D0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4A223090"/>
    <w:multiLevelType w:val="multilevel"/>
    <w:tmpl w:val="9D96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4AB67A85"/>
    <w:multiLevelType w:val="multilevel"/>
    <w:tmpl w:val="0D9C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4BC63A8F"/>
    <w:multiLevelType w:val="multilevel"/>
    <w:tmpl w:val="942E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4CD82DF5"/>
    <w:multiLevelType w:val="multilevel"/>
    <w:tmpl w:val="8E7C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4D2E3352"/>
    <w:multiLevelType w:val="multilevel"/>
    <w:tmpl w:val="3C6A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4D57470D"/>
    <w:multiLevelType w:val="multilevel"/>
    <w:tmpl w:val="0884F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4E2950FB"/>
    <w:multiLevelType w:val="multilevel"/>
    <w:tmpl w:val="C994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4E6A06EC"/>
    <w:multiLevelType w:val="multilevel"/>
    <w:tmpl w:val="98E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4ED15BB2"/>
    <w:multiLevelType w:val="multilevel"/>
    <w:tmpl w:val="0470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4F3B4A4C"/>
    <w:multiLevelType w:val="multilevel"/>
    <w:tmpl w:val="0722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50DE1B5E"/>
    <w:multiLevelType w:val="multilevel"/>
    <w:tmpl w:val="161E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53AC2EB0"/>
    <w:multiLevelType w:val="multilevel"/>
    <w:tmpl w:val="C010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53F51B51"/>
    <w:multiLevelType w:val="multilevel"/>
    <w:tmpl w:val="37B8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54197A4F"/>
    <w:multiLevelType w:val="multilevel"/>
    <w:tmpl w:val="0824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46B533B"/>
    <w:multiLevelType w:val="multilevel"/>
    <w:tmpl w:val="A056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54980317"/>
    <w:multiLevelType w:val="multilevel"/>
    <w:tmpl w:val="79E2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4A75AC8"/>
    <w:multiLevelType w:val="multilevel"/>
    <w:tmpl w:val="D336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4EC2FDA"/>
    <w:multiLevelType w:val="multilevel"/>
    <w:tmpl w:val="08C6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555262A1"/>
    <w:multiLevelType w:val="multilevel"/>
    <w:tmpl w:val="2F5EA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563E575E"/>
    <w:multiLevelType w:val="multilevel"/>
    <w:tmpl w:val="097A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56C47438"/>
    <w:multiLevelType w:val="multilevel"/>
    <w:tmpl w:val="8ED6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56F94A58"/>
    <w:multiLevelType w:val="multilevel"/>
    <w:tmpl w:val="BD5C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571F7941"/>
    <w:multiLevelType w:val="multilevel"/>
    <w:tmpl w:val="FB40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57547C25"/>
    <w:multiLevelType w:val="multilevel"/>
    <w:tmpl w:val="B568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578729A9"/>
    <w:multiLevelType w:val="multilevel"/>
    <w:tmpl w:val="C33E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57C90595"/>
    <w:multiLevelType w:val="multilevel"/>
    <w:tmpl w:val="8A4C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58F90062"/>
    <w:multiLevelType w:val="multilevel"/>
    <w:tmpl w:val="A8B8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5A4F4AC0"/>
    <w:multiLevelType w:val="multilevel"/>
    <w:tmpl w:val="CE82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5ABD4F1C"/>
    <w:multiLevelType w:val="multilevel"/>
    <w:tmpl w:val="6F72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5AE12EBD"/>
    <w:multiLevelType w:val="multilevel"/>
    <w:tmpl w:val="6EA2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5B0069F7"/>
    <w:multiLevelType w:val="multilevel"/>
    <w:tmpl w:val="088C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5B104AAB"/>
    <w:multiLevelType w:val="multilevel"/>
    <w:tmpl w:val="9916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5B867DAB"/>
    <w:multiLevelType w:val="multilevel"/>
    <w:tmpl w:val="ADD0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5BA21DDC"/>
    <w:multiLevelType w:val="multilevel"/>
    <w:tmpl w:val="7BD4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5BCB4D34"/>
    <w:multiLevelType w:val="multilevel"/>
    <w:tmpl w:val="25CC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5C863D20"/>
    <w:multiLevelType w:val="multilevel"/>
    <w:tmpl w:val="7BC2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5CFD2D26"/>
    <w:multiLevelType w:val="multilevel"/>
    <w:tmpl w:val="9474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5D472693"/>
    <w:multiLevelType w:val="multilevel"/>
    <w:tmpl w:val="FA32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5DFD04AD"/>
    <w:multiLevelType w:val="multilevel"/>
    <w:tmpl w:val="1716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5F686477"/>
    <w:multiLevelType w:val="multilevel"/>
    <w:tmpl w:val="EB82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5F964F65"/>
    <w:multiLevelType w:val="multilevel"/>
    <w:tmpl w:val="3ADE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5FB730E5"/>
    <w:multiLevelType w:val="multilevel"/>
    <w:tmpl w:val="1772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02D6150"/>
    <w:multiLevelType w:val="multilevel"/>
    <w:tmpl w:val="E8A2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605C660A"/>
    <w:multiLevelType w:val="multilevel"/>
    <w:tmpl w:val="A2F2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07073E0"/>
    <w:multiLevelType w:val="multilevel"/>
    <w:tmpl w:val="5CE4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60EF0815"/>
    <w:multiLevelType w:val="multilevel"/>
    <w:tmpl w:val="73EC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10A7A1A"/>
    <w:multiLevelType w:val="multilevel"/>
    <w:tmpl w:val="2046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6156666A"/>
    <w:multiLevelType w:val="multilevel"/>
    <w:tmpl w:val="8B44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62E37609"/>
    <w:multiLevelType w:val="multilevel"/>
    <w:tmpl w:val="ED38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632B45AD"/>
    <w:multiLevelType w:val="multilevel"/>
    <w:tmpl w:val="7E562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64207774"/>
    <w:multiLevelType w:val="multilevel"/>
    <w:tmpl w:val="C056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6435153F"/>
    <w:multiLevelType w:val="multilevel"/>
    <w:tmpl w:val="967C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646A060B"/>
    <w:multiLevelType w:val="multilevel"/>
    <w:tmpl w:val="EDAE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64A7302E"/>
    <w:multiLevelType w:val="multilevel"/>
    <w:tmpl w:val="4722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65234114"/>
    <w:multiLevelType w:val="multilevel"/>
    <w:tmpl w:val="A380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65715B15"/>
    <w:multiLevelType w:val="multilevel"/>
    <w:tmpl w:val="1BBC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66036095"/>
    <w:multiLevelType w:val="multilevel"/>
    <w:tmpl w:val="2062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6613289E"/>
    <w:multiLevelType w:val="multilevel"/>
    <w:tmpl w:val="DFE4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661D2CF7"/>
    <w:multiLevelType w:val="multilevel"/>
    <w:tmpl w:val="64F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664A7901"/>
    <w:multiLevelType w:val="multilevel"/>
    <w:tmpl w:val="C248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66F51A67"/>
    <w:multiLevelType w:val="multilevel"/>
    <w:tmpl w:val="4A74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6865440C"/>
    <w:multiLevelType w:val="multilevel"/>
    <w:tmpl w:val="7DC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68944171"/>
    <w:multiLevelType w:val="multilevel"/>
    <w:tmpl w:val="9194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6911037D"/>
    <w:multiLevelType w:val="multilevel"/>
    <w:tmpl w:val="259A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69A77B27"/>
    <w:multiLevelType w:val="multilevel"/>
    <w:tmpl w:val="8E7A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6A1C6F92"/>
    <w:multiLevelType w:val="multilevel"/>
    <w:tmpl w:val="2DA8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6A230CCD"/>
    <w:multiLevelType w:val="multilevel"/>
    <w:tmpl w:val="99FA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6A5041AE"/>
    <w:multiLevelType w:val="multilevel"/>
    <w:tmpl w:val="EC9C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6BC413D8"/>
    <w:multiLevelType w:val="multilevel"/>
    <w:tmpl w:val="07AA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6C9730F0"/>
    <w:multiLevelType w:val="multilevel"/>
    <w:tmpl w:val="3C9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6CAE1657"/>
    <w:multiLevelType w:val="multilevel"/>
    <w:tmpl w:val="9DD6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6CE1422F"/>
    <w:multiLevelType w:val="multilevel"/>
    <w:tmpl w:val="9F5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6D30242F"/>
    <w:multiLevelType w:val="multilevel"/>
    <w:tmpl w:val="9C6C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6D716984"/>
    <w:multiLevelType w:val="multilevel"/>
    <w:tmpl w:val="7FDA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6D872DE9"/>
    <w:multiLevelType w:val="multilevel"/>
    <w:tmpl w:val="E8E4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6DA06DD9"/>
    <w:multiLevelType w:val="multilevel"/>
    <w:tmpl w:val="BA90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6DAE766E"/>
    <w:multiLevelType w:val="multilevel"/>
    <w:tmpl w:val="4876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6DCA25DB"/>
    <w:multiLevelType w:val="multilevel"/>
    <w:tmpl w:val="FD16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6E626AC6"/>
    <w:multiLevelType w:val="multilevel"/>
    <w:tmpl w:val="F9E2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6E806262"/>
    <w:multiLevelType w:val="multilevel"/>
    <w:tmpl w:val="369A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6E836D19"/>
    <w:multiLevelType w:val="multilevel"/>
    <w:tmpl w:val="7260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6EB60B1B"/>
    <w:multiLevelType w:val="multilevel"/>
    <w:tmpl w:val="8B0C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6F1F415F"/>
    <w:multiLevelType w:val="multilevel"/>
    <w:tmpl w:val="235A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6F2231D3"/>
    <w:multiLevelType w:val="multilevel"/>
    <w:tmpl w:val="475E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6F6017C1"/>
    <w:multiLevelType w:val="multilevel"/>
    <w:tmpl w:val="FCF4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700957C2"/>
    <w:multiLevelType w:val="multilevel"/>
    <w:tmpl w:val="0DA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70E713FD"/>
    <w:multiLevelType w:val="multilevel"/>
    <w:tmpl w:val="F2FE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711D48B1"/>
    <w:multiLevelType w:val="multilevel"/>
    <w:tmpl w:val="C8B2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71C1419A"/>
    <w:multiLevelType w:val="multilevel"/>
    <w:tmpl w:val="E5A6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71C31E68"/>
    <w:multiLevelType w:val="multilevel"/>
    <w:tmpl w:val="497E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nsid w:val="72173B17"/>
    <w:multiLevelType w:val="multilevel"/>
    <w:tmpl w:val="348E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728C30F1"/>
    <w:multiLevelType w:val="multilevel"/>
    <w:tmpl w:val="AB34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72F43E3E"/>
    <w:multiLevelType w:val="multilevel"/>
    <w:tmpl w:val="EE04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nsid w:val="731C45B0"/>
    <w:multiLevelType w:val="multilevel"/>
    <w:tmpl w:val="5D3C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73D455C8"/>
    <w:multiLevelType w:val="multilevel"/>
    <w:tmpl w:val="3DB2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nsid w:val="73DC1120"/>
    <w:multiLevelType w:val="multilevel"/>
    <w:tmpl w:val="4EE0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nsid w:val="743575BA"/>
    <w:multiLevelType w:val="multilevel"/>
    <w:tmpl w:val="6798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74C04723"/>
    <w:multiLevelType w:val="multilevel"/>
    <w:tmpl w:val="925E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nsid w:val="74D61726"/>
    <w:multiLevelType w:val="multilevel"/>
    <w:tmpl w:val="924E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nsid w:val="75050DCD"/>
    <w:multiLevelType w:val="multilevel"/>
    <w:tmpl w:val="5E26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77996BDF"/>
    <w:multiLevelType w:val="multilevel"/>
    <w:tmpl w:val="44DC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77F95A70"/>
    <w:multiLevelType w:val="multilevel"/>
    <w:tmpl w:val="6544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nsid w:val="781629F6"/>
    <w:multiLevelType w:val="multilevel"/>
    <w:tmpl w:val="1A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785B1BCD"/>
    <w:multiLevelType w:val="multilevel"/>
    <w:tmpl w:val="7BFE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794406C0"/>
    <w:multiLevelType w:val="multilevel"/>
    <w:tmpl w:val="64F2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797A1E99"/>
    <w:multiLevelType w:val="multilevel"/>
    <w:tmpl w:val="FF96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7A5F747A"/>
    <w:multiLevelType w:val="multilevel"/>
    <w:tmpl w:val="84D8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7A851070"/>
    <w:multiLevelType w:val="multilevel"/>
    <w:tmpl w:val="BBDE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7AB415DE"/>
    <w:multiLevelType w:val="multilevel"/>
    <w:tmpl w:val="5A80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7AFD0A57"/>
    <w:multiLevelType w:val="multilevel"/>
    <w:tmpl w:val="DC8A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7B320F1B"/>
    <w:multiLevelType w:val="multilevel"/>
    <w:tmpl w:val="563E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7B582F16"/>
    <w:multiLevelType w:val="multilevel"/>
    <w:tmpl w:val="2E4A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nsid w:val="7B7160D4"/>
    <w:multiLevelType w:val="multilevel"/>
    <w:tmpl w:val="CCA8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nsid w:val="7BC926EE"/>
    <w:multiLevelType w:val="multilevel"/>
    <w:tmpl w:val="7D38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nsid w:val="7BE560E7"/>
    <w:multiLevelType w:val="multilevel"/>
    <w:tmpl w:val="B7B8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nsid w:val="7CEC4D69"/>
    <w:multiLevelType w:val="multilevel"/>
    <w:tmpl w:val="CED2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7D4B066A"/>
    <w:multiLevelType w:val="multilevel"/>
    <w:tmpl w:val="5ECC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nsid w:val="7F4126E8"/>
    <w:multiLevelType w:val="multilevel"/>
    <w:tmpl w:val="7AEC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nsid w:val="7F7B5376"/>
    <w:multiLevelType w:val="multilevel"/>
    <w:tmpl w:val="332A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7F8F554B"/>
    <w:multiLevelType w:val="multilevel"/>
    <w:tmpl w:val="D852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3"/>
  </w:num>
  <w:num w:numId="2">
    <w:abstractNumId w:val="221"/>
  </w:num>
  <w:num w:numId="3">
    <w:abstractNumId w:val="32"/>
  </w:num>
  <w:num w:numId="4">
    <w:abstractNumId w:val="71"/>
  </w:num>
  <w:num w:numId="5">
    <w:abstractNumId w:val="238"/>
  </w:num>
  <w:num w:numId="6">
    <w:abstractNumId w:val="17"/>
  </w:num>
  <w:num w:numId="7">
    <w:abstractNumId w:val="36"/>
  </w:num>
  <w:num w:numId="8">
    <w:abstractNumId w:val="79"/>
  </w:num>
  <w:num w:numId="9">
    <w:abstractNumId w:val="43"/>
  </w:num>
  <w:num w:numId="10">
    <w:abstractNumId w:val="204"/>
  </w:num>
  <w:num w:numId="11">
    <w:abstractNumId w:val="115"/>
  </w:num>
  <w:num w:numId="12">
    <w:abstractNumId w:val="256"/>
  </w:num>
  <w:num w:numId="13">
    <w:abstractNumId w:val="8"/>
  </w:num>
  <w:num w:numId="14">
    <w:abstractNumId w:val="210"/>
  </w:num>
  <w:num w:numId="15">
    <w:abstractNumId w:val="5"/>
  </w:num>
  <w:num w:numId="16">
    <w:abstractNumId w:val="70"/>
  </w:num>
  <w:num w:numId="17">
    <w:abstractNumId w:val="195"/>
  </w:num>
  <w:num w:numId="18">
    <w:abstractNumId w:val="38"/>
  </w:num>
  <w:num w:numId="19">
    <w:abstractNumId w:val="181"/>
  </w:num>
  <w:num w:numId="20">
    <w:abstractNumId w:val="21"/>
  </w:num>
  <w:num w:numId="21">
    <w:abstractNumId w:val="268"/>
  </w:num>
  <w:num w:numId="22">
    <w:abstractNumId w:val="97"/>
  </w:num>
  <w:num w:numId="23">
    <w:abstractNumId w:val="78"/>
  </w:num>
  <w:num w:numId="24">
    <w:abstractNumId w:val="237"/>
  </w:num>
  <w:num w:numId="25">
    <w:abstractNumId w:val="161"/>
  </w:num>
  <w:num w:numId="26">
    <w:abstractNumId w:val="230"/>
  </w:num>
  <w:num w:numId="27">
    <w:abstractNumId w:val="277"/>
  </w:num>
  <w:num w:numId="28">
    <w:abstractNumId w:val="264"/>
  </w:num>
  <w:num w:numId="29">
    <w:abstractNumId w:val="285"/>
  </w:num>
  <w:num w:numId="30">
    <w:abstractNumId w:val="100"/>
  </w:num>
  <w:num w:numId="31">
    <w:abstractNumId w:val="75"/>
  </w:num>
  <w:num w:numId="32">
    <w:abstractNumId w:val="170"/>
  </w:num>
  <w:num w:numId="33">
    <w:abstractNumId w:val="132"/>
  </w:num>
  <w:num w:numId="34">
    <w:abstractNumId w:val="156"/>
  </w:num>
  <w:num w:numId="35">
    <w:abstractNumId w:val="254"/>
  </w:num>
  <w:num w:numId="36">
    <w:abstractNumId w:val="155"/>
  </w:num>
  <w:num w:numId="37">
    <w:abstractNumId w:val="143"/>
  </w:num>
  <w:num w:numId="38">
    <w:abstractNumId w:val="9"/>
  </w:num>
  <w:num w:numId="39">
    <w:abstractNumId w:val="205"/>
  </w:num>
  <w:num w:numId="40">
    <w:abstractNumId w:val="152"/>
  </w:num>
  <w:num w:numId="41">
    <w:abstractNumId w:val="189"/>
  </w:num>
  <w:num w:numId="42">
    <w:abstractNumId w:val="7"/>
  </w:num>
  <w:num w:numId="43">
    <w:abstractNumId w:val="190"/>
  </w:num>
  <w:num w:numId="44">
    <w:abstractNumId w:val="163"/>
  </w:num>
  <w:num w:numId="45">
    <w:abstractNumId w:val="182"/>
  </w:num>
  <w:num w:numId="46">
    <w:abstractNumId w:val="58"/>
  </w:num>
  <w:num w:numId="47">
    <w:abstractNumId w:val="51"/>
  </w:num>
  <w:num w:numId="48">
    <w:abstractNumId w:val="273"/>
  </w:num>
  <w:num w:numId="49">
    <w:abstractNumId w:val="33"/>
  </w:num>
  <w:num w:numId="50">
    <w:abstractNumId w:val="110"/>
  </w:num>
  <w:num w:numId="51">
    <w:abstractNumId w:val="282"/>
  </w:num>
  <w:num w:numId="52">
    <w:abstractNumId w:val="3"/>
  </w:num>
  <w:num w:numId="53">
    <w:abstractNumId w:val="16"/>
  </w:num>
  <w:num w:numId="54">
    <w:abstractNumId w:val="82"/>
  </w:num>
  <w:num w:numId="55">
    <w:abstractNumId w:val="88"/>
  </w:num>
  <w:num w:numId="56">
    <w:abstractNumId w:val="134"/>
  </w:num>
  <w:num w:numId="57">
    <w:abstractNumId w:val="289"/>
  </w:num>
  <w:num w:numId="58">
    <w:abstractNumId w:val="90"/>
  </w:num>
  <w:num w:numId="59">
    <w:abstractNumId w:val="270"/>
  </w:num>
  <w:num w:numId="60">
    <w:abstractNumId w:val="160"/>
  </w:num>
  <w:num w:numId="61">
    <w:abstractNumId w:val="187"/>
  </w:num>
  <w:num w:numId="62">
    <w:abstractNumId w:val="165"/>
  </w:num>
  <w:num w:numId="63">
    <w:abstractNumId w:val="27"/>
  </w:num>
  <w:num w:numId="64">
    <w:abstractNumId w:val="127"/>
  </w:num>
  <w:num w:numId="65">
    <w:abstractNumId w:val="197"/>
  </w:num>
  <w:num w:numId="66">
    <w:abstractNumId w:val="174"/>
  </w:num>
  <w:num w:numId="67">
    <w:abstractNumId w:val="180"/>
  </w:num>
  <w:num w:numId="68">
    <w:abstractNumId w:val="184"/>
  </w:num>
  <w:num w:numId="69">
    <w:abstractNumId w:val="202"/>
  </w:num>
  <w:num w:numId="70">
    <w:abstractNumId w:val="136"/>
  </w:num>
  <w:num w:numId="71">
    <w:abstractNumId w:val="39"/>
  </w:num>
  <w:num w:numId="72">
    <w:abstractNumId w:val="53"/>
  </w:num>
  <w:num w:numId="73">
    <w:abstractNumId w:val="258"/>
  </w:num>
  <w:num w:numId="74">
    <w:abstractNumId w:val="19"/>
  </w:num>
  <w:num w:numId="75">
    <w:abstractNumId w:val="56"/>
  </w:num>
  <w:num w:numId="76">
    <w:abstractNumId w:val="46"/>
  </w:num>
  <w:num w:numId="77">
    <w:abstractNumId w:val="73"/>
  </w:num>
  <w:num w:numId="78">
    <w:abstractNumId w:val="272"/>
  </w:num>
  <w:num w:numId="79">
    <w:abstractNumId w:val="199"/>
  </w:num>
  <w:num w:numId="80">
    <w:abstractNumId w:val="14"/>
  </w:num>
  <w:num w:numId="81">
    <w:abstractNumId w:val="20"/>
  </w:num>
  <w:num w:numId="82">
    <w:abstractNumId w:val="191"/>
  </w:num>
  <w:num w:numId="83">
    <w:abstractNumId w:val="72"/>
  </w:num>
  <w:num w:numId="84">
    <w:abstractNumId w:val="280"/>
  </w:num>
  <w:num w:numId="85">
    <w:abstractNumId w:val="208"/>
  </w:num>
  <w:num w:numId="86">
    <w:abstractNumId w:val="13"/>
  </w:num>
  <w:num w:numId="87">
    <w:abstractNumId w:val="259"/>
  </w:num>
  <w:num w:numId="88">
    <w:abstractNumId w:val="145"/>
  </w:num>
  <w:num w:numId="89">
    <w:abstractNumId w:val="201"/>
  </w:num>
  <w:num w:numId="90">
    <w:abstractNumId w:val="168"/>
  </w:num>
  <w:num w:numId="91">
    <w:abstractNumId w:val="247"/>
  </w:num>
  <w:num w:numId="92">
    <w:abstractNumId w:val="223"/>
  </w:num>
  <w:num w:numId="93">
    <w:abstractNumId w:val="55"/>
  </w:num>
  <w:num w:numId="94">
    <w:abstractNumId w:val="42"/>
  </w:num>
  <w:num w:numId="95">
    <w:abstractNumId w:val="157"/>
  </w:num>
  <w:num w:numId="96">
    <w:abstractNumId w:val="151"/>
  </w:num>
  <w:num w:numId="97">
    <w:abstractNumId w:val="269"/>
  </w:num>
  <w:num w:numId="98">
    <w:abstractNumId w:val="133"/>
  </w:num>
  <w:num w:numId="99">
    <w:abstractNumId w:val="62"/>
  </w:num>
  <w:num w:numId="100">
    <w:abstractNumId w:val="214"/>
  </w:num>
  <w:num w:numId="101">
    <w:abstractNumId w:val="246"/>
  </w:num>
  <w:num w:numId="102">
    <w:abstractNumId w:val="68"/>
  </w:num>
  <w:num w:numId="103">
    <w:abstractNumId w:val="212"/>
  </w:num>
  <w:num w:numId="104">
    <w:abstractNumId w:val="144"/>
  </w:num>
  <w:num w:numId="105">
    <w:abstractNumId w:val="41"/>
  </w:num>
  <w:num w:numId="106">
    <w:abstractNumId w:val="77"/>
  </w:num>
  <w:num w:numId="107">
    <w:abstractNumId w:val="162"/>
  </w:num>
  <w:num w:numId="108">
    <w:abstractNumId w:val="164"/>
  </w:num>
  <w:num w:numId="109">
    <w:abstractNumId w:val="140"/>
  </w:num>
  <w:num w:numId="110">
    <w:abstractNumId w:val="85"/>
  </w:num>
  <w:num w:numId="111">
    <w:abstractNumId w:val="257"/>
  </w:num>
  <w:num w:numId="112">
    <w:abstractNumId w:val="271"/>
  </w:num>
  <w:num w:numId="113">
    <w:abstractNumId w:val="4"/>
  </w:num>
  <w:num w:numId="114">
    <w:abstractNumId w:val="203"/>
  </w:num>
  <w:num w:numId="115">
    <w:abstractNumId w:val="119"/>
  </w:num>
  <w:num w:numId="116">
    <w:abstractNumId w:val="194"/>
  </w:num>
  <w:num w:numId="117">
    <w:abstractNumId w:val="128"/>
  </w:num>
  <w:num w:numId="118">
    <w:abstractNumId w:val="261"/>
  </w:num>
  <w:num w:numId="119">
    <w:abstractNumId w:val="146"/>
  </w:num>
  <w:num w:numId="120">
    <w:abstractNumId w:val="12"/>
  </w:num>
  <w:num w:numId="121">
    <w:abstractNumId w:val="245"/>
  </w:num>
  <w:num w:numId="122">
    <w:abstractNumId w:val="286"/>
  </w:num>
  <w:num w:numId="123">
    <w:abstractNumId w:val="154"/>
  </w:num>
  <w:num w:numId="124">
    <w:abstractNumId w:val="219"/>
  </w:num>
  <w:num w:numId="125">
    <w:abstractNumId w:val="96"/>
  </w:num>
  <w:num w:numId="126">
    <w:abstractNumId w:val="287"/>
  </w:num>
  <w:num w:numId="127">
    <w:abstractNumId w:val="67"/>
  </w:num>
  <w:num w:numId="128">
    <w:abstractNumId w:val="213"/>
  </w:num>
  <w:num w:numId="129">
    <w:abstractNumId w:val="49"/>
  </w:num>
  <w:num w:numId="130">
    <w:abstractNumId w:val="209"/>
  </w:num>
  <w:num w:numId="131">
    <w:abstractNumId w:val="37"/>
  </w:num>
  <w:num w:numId="132">
    <w:abstractNumId w:val="111"/>
  </w:num>
  <w:num w:numId="133">
    <w:abstractNumId w:val="125"/>
  </w:num>
  <w:num w:numId="134">
    <w:abstractNumId w:val="93"/>
  </w:num>
  <w:num w:numId="135">
    <w:abstractNumId w:val="52"/>
  </w:num>
  <w:num w:numId="136">
    <w:abstractNumId w:val="2"/>
  </w:num>
  <w:num w:numId="137">
    <w:abstractNumId w:val="250"/>
  </w:num>
  <w:num w:numId="138">
    <w:abstractNumId w:val="124"/>
  </w:num>
  <w:num w:numId="139">
    <w:abstractNumId w:val="116"/>
  </w:num>
  <w:num w:numId="140">
    <w:abstractNumId w:val="149"/>
  </w:num>
  <w:num w:numId="141">
    <w:abstractNumId w:val="63"/>
  </w:num>
  <w:num w:numId="142">
    <w:abstractNumId w:val="241"/>
  </w:num>
  <w:num w:numId="143">
    <w:abstractNumId w:val="260"/>
  </w:num>
  <w:num w:numId="144">
    <w:abstractNumId w:val="217"/>
  </w:num>
  <w:num w:numId="145">
    <w:abstractNumId w:val="45"/>
  </w:num>
  <w:num w:numId="146">
    <w:abstractNumId w:val="266"/>
  </w:num>
  <w:num w:numId="147">
    <w:abstractNumId w:val="101"/>
  </w:num>
  <w:num w:numId="148">
    <w:abstractNumId w:val="193"/>
  </w:num>
  <w:num w:numId="149">
    <w:abstractNumId w:val="30"/>
  </w:num>
  <w:num w:numId="150">
    <w:abstractNumId w:val="251"/>
  </w:num>
  <w:num w:numId="151">
    <w:abstractNumId w:val="84"/>
  </w:num>
  <w:num w:numId="152">
    <w:abstractNumId w:val="231"/>
  </w:num>
  <w:num w:numId="153">
    <w:abstractNumId w:val="24"/>
  </w:num>
  <w:num w:numId="154">
    <w:abstractNumId w:val="26"/>
  </w:num>
  <w:num w:numId="155">
    <w:abstractNumId w:val="83"/>
  </w:num>
  <w:num w:numId="156">
    <w:abstractNumId w:val="262"/>
  </w:num>
  <w:num w:numId="157">
    <w:abstractNumId w:val="117"/>
  </w:num>
  <w:num w:numId="158">
    <w:abstractNumId w:val="114"/>
  </w:num>
  <w:num w:numId="159">
    <w:abstractNumId w:val="95"/>
  </w:num>
  <w:num w:numId="160">
    <w:abstractNumId w:val="139"/>
  </w:num>
  <w:num w:numId="161">
    <w:abstractNumId w:val="186"/>
  </w:num>
  <w:num w:numId="162">
    <w:abstractNumId w:val="276"/>
  </w:num>
  <w:num w:numId="163">
    <w:abstractNumId w:val="207"/>
  </w:num>
  <w:num w:numId="164">
    <w:abstractNumId w:val="274"/>
  </w:num>
  <w:num w:numId="165">
    <w:abstractNumId w:val="6"/>
  </w:num>
  <w:num w:numId="166">
    <w:abstractNumId w:val="131"/>
  </w:num>
  <w:num w:numId="167">
    <w:abstractNumId w:val="66"/>
  </w:num>
  <w:num w:numId="168">
    <w:abstractNumId w:val="288"/>
  </w:num>
  <w:num w:numId="169">
    <w:abstractNumId w:val="222"/>
  </w:num>
  <w:num w:numId="170">
    <w:abstractNumId w:val="218"/>
  </w:num>
  <w:num w:numId="171">
    <w:abstractNumId w:val="61"/>
  </w:num>
  <w:num w:numId="172">
    <w:abstractNumId w:val="74"/>
  </w:num>
  <w:num w:numId="173">
    <w:abstractNumId w:val="92"/>
  </w:num>
  <w:num w:numId="174">
    <w:abstractNumId w:val="153"/>
  </w:num>
  <w:num w:numId="175">
    <w:abstractNumId w:val="192"/>
  </w:num>
  <w:num w:numId="176">
    <w:abstractNumId w:val="284"/>
  </w:num>
  <w:num w:numId="177">
    <w:abstractNumId w:val="255"/>
  </w:num>
  <w:num w:numId="178">
    <w:abstractNumId w:val="105"/>
  </w:num>
  <w:num w:numId="179">
    <w:abstractNumId w:val="173"/>
  </w:num>
  <w:num w:numId="180">
    <w:abstractNumId w:val="275"/>
  </w:num>
  <w:num w:numId="181">
    <w:abstractNumId w:val="167"/>
  </w:num>
  <w:num w:numId="182">
    <w:abstractNumId w:val="229"/>
  </w:num>
  <w:num w:numId="183">
    <w:abstractNumId w:val="126"/>
  </w:num>
  <w:num w:numId="184">
    <w:abstractNumId w:val="253"/>
  </w:num>
  <w:num w:numId="185">
    <w:abstractNumId w:val="50"/>
  </w:num>
  <w:num w:numId="186">
    <w:abstractNumId w:val="206"/>
  </w:num>
  <w:num w:numId="187">
    <w:abstractNumId w:val="106"/>
  </w:num>
  <w:num w:numId="188">
    <w:abstractNumId w:val="0"/>
  </w:num>
  <w:num w:numId="189">
    <w:abstractNumId w:val="142"/>
  </w:num>
  <w:num w:numId="190">
    <w:abstractNumId w:val="265"/>
  </w:num>
  <w:num w:numId="191">
    <w:abstractNumId w:val="249"/>
  </w:num>
  <w:num w:numId="192">
    <w:abstractNumId w:val="86"/>
  </w:num>
  <w:num w:numId="193">
    <w:abstractNumId w:val="224"/>
  </w:num>
  <w:num w:numId="194">
    <w:abstractNumId w:val="252"/>
  </w:num>
  <w:num w:numId="195">
    <w:abstractNumId w:val="34"/>
  </w:num>
  <w:num w:numId="196">
    <w:abstractNumId w:val="59"/>
  </w:num>
  <w:num w:numId="197">
    <w:abstractNumId w:val="87"/>
  </w:num>
  <w:num w:numId="198">
    <w:abstractNumId w:val="158"/>
  </w:num>
  <w:num w:numId="199">
    <w:abstractNumId w:val="109"/>
  </w:num>
  <w:num w:numId="200">
    <w:abstractNumId w:val="102"/>
  </w:num>
  <w:num w:numId="201">
    <w:abstractNumId w:val="44"/>
  </w:num>
  <w:num w:numId="202">
    <w:abstractNumId w:val="236"/>
  </w:num>
  <w:num w:numId="203">
    <w:abstractNumId w:val="242"/>
  </w:num>
  <w:num w:numId="204">
    <w:abstractNumId w:val="148"/>
  </w:num>
  <w:num w:numId="205">
    <w:abstractNumId w:val="64"/>
  </w:num>
  <w:num w:numId="206">
    <w:abstractNumId w:val="176"/>
  </w:num>
  <w:num w:numId="207">
    <w:abstractNumId w:val="18"/>
  </w:num>
  <w:num w:numId="208">
    <w:abstractNumId w:val="35"/>
  </w:num>
  <w:num w:numId="209">
    <w:abstractNumId w:val="108"/>
  </w:num>
  <w:num w:numId="210">
    <w:abstractNumId w:val="22"/>
  </w:num>
  <w:num w:numId="211">
    <w:abstractNumId w:val="89"/>
  </w:num>
  <w:num w:numId="212">
    <w:abstractNumId w:val="211"/>
  </w:num>
  <w:num w:numId="213">
    <w:abstractNumId w:val="185"/>
  </w:num>
  <w:num w:numId="214">
    <w:abstractNumId w:val="234"/>
  </w:num>
  <w:num w:numId="215">
    <w:abstractNumId w:val="215"/>
  </w:num>
  <w:num w:numId="216">
    <w:abstractNumId w:val="227"/>
  </w:num>
  <w:num w:numId="217">
    <w:abstractNumId w:val="281"/>
  </w:num>
  <w:num w:numId="218">
    <w:abstractNumId w:val="183"/>
  </w:num>
  <w:num w:numId="219">
    <w:abstractNumId w:val="29"/>
  </w:num>
  <w:num w:numId="220">
    <w:abstractNumId w:val="91"/>
  </w:num>
  <w:num w:numId="221">
    <w:abstractNumId w:val="11"/>
  </w:num>
  <w:num w:numId="222">
    <w:abstractNumId w:val="226"/>
  </w:num>
  <w:num w:numId="223">
    <w:abstractNumId w:val="166"/>
  </w:num>
  <w:num w:numId="224">
    <w:abstractNumId w:val="232"/>
  </w:num>
  <w:num w:numId="225">
    <w:abstractNumId w:val="103"/>
  </w:num>
  <w:num w:numId="226">
    <w:abstractNumId w:val="118"/>
  </w:num>
  <w:num w:numId="227">
    <w:abstractNumId w:val="159"/>
  </w:num>
  <w:num w:numId="228">
    <w:abstractNumId w:val="225"/>
  </w:num>
  <w:num w:numId="229">
    <w:abstractNumId w:val="188"/>
  </w:num>
  <w:num w:numId="230">
    <w:abstractNumId w:val="130"/>
  </w:num>
  <w:num w:numId="231">
    <w:abstractNumId w:val="172"/>
  </w:num>
  <w:num w:numId="232">
    <w:abstractNumId w:val="220"/>
  </w:num>
  <w:num w:numId="233">
    <w:abstractNumId w:val="81"/>
  </w:num>
  <w:num w:numId="234">
    <w:abstractNumId w:val="243"/>
  </w:num>
  <w:num w:numId="235">
    <w:abstractNumId w:val="121"/>
  </w:num>
  <w:num w:numId="236">
    <w:abstractNumId w:val="120"/>
  </w:num>
  <w:num w:numId="237">
    <w:abstractNumId w:val="278"/>
  </w:num>
  <w:num w:numId="238">
    <w:abstractNumId w:val="235"/>
  </w:num>
  <w:num w:numId="239">
    <w:abstractNumId w:val="129"/>
  </w:num>
  <w:num w:numId="240">
    <w:abstractNumId w:val="107"/>
  </w:num>
  <w:num w:numId="241">
    <w:abstractNumId w:val="178"/>
  </w:num>
  <w:num w:numId="242">
    <w:abstractNumId w:val="65"/>
  </w:num>
  <w:num w:numId="243">
    <w:abstractNumId w:val="279"/>
  </w:num>
  <w:num w:numId="244">
    <w:abstractNumId w:val="283"/>
  </w:num>
  <w:num w:numId="245">
    <w:abstractNumId w:val="198"/>
  </w:num>
  <w:num w:numId="246">
    <w:abstractNumId w:val="47"/>
  </w:num>
  <w:num w:numId="247">
    <w:abstractNumId w:val="138"/>
  </w:num>
  <w:num w:numId="248">
    <w:abstractNumId w:val="80"/>
  </w:num>
  <w:num w:numId="249">
    <w:abstractNumId w:val="28"/>
  </w:num>
  <w:num w:numId="250">
    <w:abstractNumId w:val="240"/>
  </w:num>
  <w:num w:numId="251">
    <w:abstractNumId w:val="25"/>
  </w:num>
  <w:num w:numId="252">
    <w:abstractNumId w:val="147"/>
  </w:num>
  <w:num w:numId="253">
    <w:abstractNumId w:val="169"/>
  </w:num>
  <w:num w:numId="254">
    <w:abstractNumId w:val="54"/>
  </w:num>
  <w:num w:numId="255">
    <w:abstractNumId w:val="244"/>
  </w:num>
  <w:num w:numId="256">
    <w:abstractNumId w:val="150"/>
  </w:num>
  <w:num w:numId="257">
    <w:abstractNumId w:val="94"/>
  </w:num>
  <w:num w:numId="258">
    <w:abstractNumId w:val="113"/>
  </w:num>
  <w:num w:numId="259">
    <w:abstractNumId w:val="267"/>
  </w:num>
  <w:num w:numId="260">
    <w:abstractNumId w:val="290"/>
  </w:num>
  <w:num w:numId="261">
    <w:abstractNumId w:val="15"/>
  </w:num>
  <w:num w:numId="262">
    <w:abstractNumId w:val="31"/>
  </w:num>
  <w:num w:numId="263">
    <w:abstractNumId w:val="175"/>
  </w:num>
  <w:num w:numId="264">
    <w:abstractNumId w:val="200"/>
  </w:num>
  <w:num w:numId="265">
    <w:abstractNumId w:val="57"/>
  </w:num>
  <w:num w:numId="266">
    <w:abstractNumId w:val="23"/>
  </w:num>
  <w:num w:numId="267">
    <w:abstractNumId w:val="69"/>
  </w:num>
  <w:num w:numId="268">
    <w:abstractNumId w:val="99"/>
  </w:num>
  <w:num w:numId="269">
    <w:abstractNumId w:val="171"/>
  </w:num>
  <w:num w:numId="270">
    <w:abstractNumId w:val="76"/>
  </w:num>
  <w:num w:numId="271">
    <w:abstractNumId w:val="122"/>
  </w:num>
  <w:num w:numId="272">
    <w:abstractNumId w:val="98"/>
  </w:num>
  <w:num w:numId="273">
    <w:abstractNumId w:val="10"/>
  </w:num>
  <w:num w:numId="274">
    <w:abstractNumId w:val="177"/>
  </w:num>
  <w:num w:numId="275">
    <w:abstractNumId w:val="104"/>
  </w:num>
  <w:num w:numId="276">
    <w:abstractNumId w:val="1"/>
  </w:num>
  <w:num w:numId="277">
    <w:abstractNumId w:val="239"/>
  </w:num>
  <w:num w:numId="278">
    <w:abstractNumId w:val="228"/>
  </w:num>
  <w:num w:numId="279">
    <w:abstractNumId w:val="233"/>
  </w:num>
  <w:num w:numId="280">
    <w:abstractNumId w:val="40"/>
  </w:num>
  <w:num w:numId="281">
    <w:abstractNumId w:val="123"/>
  </w:num>
  <w:num w:numId="282">
    <w:abstractNumId w:val="48"/>
  </w:num>
  <w:num w:numId="283">
    <w:abstractNumId w:val="179"/>
  </w:num>
  <w:num w:numId="284">
    <w:abstractNumId w:val="216"/>
  </w:num>
  <w:num w:numId="285">
    <w:abstractNumId w:val="141"/>
  </w:num>
  <w:num w:numId="286">
    <w:abstractNumId w:val="137"/>
  </w:num>
  <w:num w:numId="287">
    <w:abstractNumId w:val="248"/>
  </w:num>
  <w:num w:numId="288">
    <w:abstractNumId w:val="60"/>
  </w:num>
  <w:num w:numId="289">
    <w:abstractNumId w:val="112"/>
  </w:num>
  <w:num w:numId="290">
    <w:abstractNumId w:val="196"/>
  </w:num>
  <w:num w:numId="291">
    <w:abstractNumId w:val="135"/>
  </w:num>
  <w:numIdMacAtCleanup w:val="2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12E16"/>
    <w:rsid w:val="00012E16"/>
    <w:rsid w:val="00245DA4"/>
    <w:rsid w:val="00264F60"/>
    <w:rsid w:val="003B3FA0"/>
    <w:rsid w:val="00527C1C"/>
    <w:rsid w:val="005E7FAD"/>
    <w:rsid w:val="007C5D39"/>
    <w:rsid w:val="00BF5B7D"/>
    <w:rsid w:val="00E741DA"/>
    <w:rsid w:val="00F40149"/>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FAD"/>
    <w:pPr>
      <w:spacing w:after="200" w:line="276" w:lineRule="auto"/>
    </w:pPr>
    <w:rPr>
      <w:sz w:val="22"/>
      <w:szCs w:val="22"/>
      <w:lang w:eastAsia="en-US" w:bidi="ar-SA"/>
    </w:rPr>
  </w:style>
  <w:style w:type="paragraph" w:styleId="Heading1">
    <w:name w:val="heading 1"/>
    <w:basedOn w:val="Normal"/>
    <w:next w:val="Normal"/>
    <w:link w:val="Heading1Char"/>
    <w:uiPriority w:val="9"/>
    <w:qFormat/>
    <w:rsid w:val="00012E1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012E1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
    <w:qFormat/>
    <w:rsid w:val="00012E1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2E16"/>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012E1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12E16"/>
    <w:rPr>
      <w:b/>
      <w:bCs/>
    </w:rPr>
  </w:style>
  <w:style w:type="paragraph" w:styleId="BalloonText">
    <w:name w:val="Balloon Text"/>
    <w:basedOn w:val="Normal"/>
    <w:link w:val="BalloonTextChar"/>
    <w:uiPriority w:val="99"/>
    <w:semiHidden/>
    <w:unhideWhenUsed/>
    <w:rsid w:val="00012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E16"/>
    <w:rPr>
      <w:rFonts w:ascii="Tahoma" w:hAnsi="Tahoma" w:cs="Tahoma"/>
      <w:sz w:val="16"/>
      <w:szCs w:val="16"/>
    </w:rPr>
  </w:style>
  <w:style w:type="character" w:customStyle="1" w:styleId="Heading1Char">
    <w:name w:val="Heading 1 Char"/>
    <w:basedOn w:val="DefaultParagraphFont"/>
    <w:link w:val="Heading1"/>
    <w:uiPriority w:val="9"/>
    <w:rsid w:val="00012E16"/>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semiHidden/>
    <w:rsid w:val="00012E16"/>
    <w:rPr>
      <w:rFonts w:ascii="Cambria" w:eastAsia="Times New Roman" w:hAnsi="Cambria" w:cs="Mangal"/>
      <w:b/>
      <w:bCs/>
      <w:color w:val="4F81BD"/>
      <w:sz w:val="26"/>
      <w:szCs w:val="26"/>
    </w:rPr>
  </w:style>
  <w:style w:type="paragraph" w:customStyle="1" w:styleId="entry-meta">
    <w:name w:val="entry-meta"/>
    <w:basedOn w:val="Normal"/>
    <w:rsid w:val="00012E1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entry-author">
    <w:name w:val="entry-author"/>
    <w:basedOn w:val="DefaultParagraphFont"/>
    <w:rsid w:val="00012E16"/>
  </w:style>
  <w:style w:type="character" w:styleId="Hyperlink">
    <w:name w:val="Hyperlink"/>
    <w:basedOn w:val="DefaultParagraphFont"/>
    <w:uiPriority w:val="99"/>
    <w:semiHidden/>
    <w:unhideWhenUsed/>
    <w:rsid w:val="00012E16"/>
    <w:rPr>
      <w:color w:val="0000FF"/>
      <w:u w:val="single"/>
    </w:rPr>
  </w:style>
  <w:style w:type="character" w:customStyle="1" w:styleId="entry-author-name">
    <w:name w:val="entry-author-name"/>
    <w:basedOn w:val="DefaultParagraphFont"/>
    <w:rsid w:val="00012E16"/>
  </w:style>
  <w:style w:type="character" w:customStyle="1" w:styleId="entry-comments-link">
    <w:name w:val="entry-comments-link"/>
    <w:basedOn w:val="DefaultParagraphFont"/>
    <w:rsid w:val="00012E16"/>
  </w:style>
  <w:style w:type="paragraph" w:styleId="Header">
    <w:name w:val="header"/>
    <w:basedOn w:val="Normal"/>
    <w:link w:val="HeaderChar"/>
    <w:uiPriority w:val="99"/>
    <w:semiHidden/>
    <w:unhideWhenUsed/>
    <w:rsid w:val="00264F6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64F60"/>
  </w:style>
  <w:style w:type="paragraph" w:styleId="Footer">
    <w:name w:val="footer"/>
    <w:basedOn w:val="Normal"/>
    <w:link w:val="FooterChar"/>
    <w:uiPriority w:val="99"/>
    <w:semiHidden/>
    <w:unhideWhenUsed/>
    <w:rsid w:val="00264F6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64F60"/>
  </w:style>
</w:styles>
</file>

<file path=word/webSettings.xml><?xml version="1.0" encoding="utf-8"?>
<w:webSettings xmlns:r="http://schemas.openxmlformats.org/officeDocument/2006/relationships" xmlns:w="http://schemas.openxmlformats.org/wordprocessingml/2006/main">
  <w:divs>
    <w:div w:id="41055084">
      <w:bodyDiv w:val="1"/>
      <w:marLeft w:val="0"/>
      <w:marRight w:val="0"/>
      <w:marTop w:val="0"/>
      <w:marBottom w:val="0"/>
      <w:divBdr>
        <w:top w:val="none" w:sz="0" w:space="0" w:color="auto"/>
        <w:left w:val="none" w:sz="0" w:space="0" w:color="auto"/>
        <w:bottom w:val="none" w:sz="0" w:space="0" w:color="auto"/>
        <w:right w:val="none" w:sz="0" w:space="0" w:color="auto"/>
      </w:divBdr>
    </w:div>
    <w:div w:id="416556635">
      <w:bodyDiv w:val="1"/>
      <w:marLeft w:val="0"/>
      <w:marRight w:val="0"/>
      <w:marTop w:val="0"/>
      <w:marBottom w:val="0"/>
      <w:divBdr>
        <w:top w:val="none" w:sz="0" w:space="0" w:color="auto"/>
        <w:left w:val="none" w:sz="0" w:space="0" w:color="auto"/>
        <w:bottom w:val="none" w:sz="0" w:space="0" w:color="auto"/>
        <w:right w:val="none" w:sz="0" w:space="0" w:color="auto"/>
      </w:divBdr>
    </w:div>
    <w:div w:id="1057315357">
      <w:bodyDiv w:val="1"/>
      <w:marLeft w:val="0"/>
      <w:marRight w:val="0"/>
      <w:marTop w:val="0"/>
      <w:marBottom w:val="0"/>
      <w:divBdr>
        <w:top w:val="none" w:sz="0" w:space="0" w:color="auto"/>
        <w:left w:val="none" w:sz="0" w:space="0" w:color="auto"/>
        <w:bottom w:val="none" w:sz="0" w:space="0" w:color="auto"/>
        <w:right w:val="none" w:sz="0" w:space="0" w:color="auto"/>
      </w:divBdr>
      <w:divsChild>
        <w:div w:id="708529102">
          <w:marLeft w:val="0"/>
          <w:marRight w:val="0"/>
          <w:marTop w:val="92"/>
          <w:marBottom w:val="92"/>
          <w:divBdr>
            <w:top w:val="none" w:sz="0" w:space="0" w:color="auto"/>
            <w:left w:val="none" w:sz="0" w:space="0" w:color="auto"/>
            <w:bottom w:val="none" w:sz="0" w:space="0" w:color="auto"/>
            <w:right w:val="none" w:sz="0" w:space="0" w:color="auto"/>
          </w:divBdr>
        </w:div>
        <w:div w:id="1038243294">
          <w:marLeft w:val="0"/>
          <w:marRight w:val="0"/>
          <w:marTop w:val="0"/>
          <w:marBottom w:val="0"/>
          <w:divBdr>
            <w:top w:val="none" w:sz="0" w:space="0" w:color="auto"/>
            <w:left w:val="none" w:sz="0" w:space="0" w:color="auto"/>
            <w:bottom w:val="none" w:sz="0" w:space="0" w:color="auto"/>
            <w:right w:val="none" w:sz="0" w:space="0" w:color="auto"/>
          </w:divBdr>
          <w:divsChild>
            <w:div w:id="17464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5616">
      <w:bodyDiv w:val="1"/>
      <w:marLeft w:val="0"/>
      <w:marRight w:val="0"/>
      <w:marTop w:val="0"/>
      <w:marBottom w:val="0"/>
      <w:divBdr>
        <w:top w:val="none" w:sz="0" w:space="0" w:color="auto"/>
        <w:left w:val="none" w:sz="0" w:space="0" w:color="auto"/>
        <w:bottom w:val="none" w:sz="0" w:space="0" w:color="auto"/>
        <w:right w:val="none" w:sz="0" w:space="0" w:color="auto"/>
      </w:divBdr>
    </w:div>
    <w:div w:id="2097049545">
      <w:bodyDiv w:val="1"/>
      <w:marLeft w:val="0"/>
      <w:marRight w:val="0"/>
      <w:marTop w:val="0"/>
      <w:marBottom w:val="0"/>
      <w:divBdr>
        <w:top w:val="none" w:sz="0" w:space="0" w:color="auto"/>
        <w:left w:val="none" w:sz="0" w:space="0" w:color="auto"/>
        <w:bottom w:val="none" w:sz="0" w:space="0" w:color="auto"/>
        <w:right w:val="none" w:sz="0" w:space="0" w:color="auto"/>
      </w:divBdr>
    </w:div>
    <w:div w:id="211269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67</Pages>
  <Words>16629</Words>
  <Characters>94788</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2</cp:revision>
  <dcterms:created xsi:type="dcterms:W3CDTF">2019-05-22T06:10:00Z</dcterms:created>
  <dcterms:modified xsi:type="dcterms:W3CDTF">2019-05-22T06:10:00Z</dcterms:modified>
</cp:coreProperties>
</file>